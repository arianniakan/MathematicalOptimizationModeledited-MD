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5548" w14:textId="389A06E3" w:rsidR="004962CE" w:rsidRPr="00A051D6" w:rsidRDefault="004962CE" w:rsidP="004962CE">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xml:space="preserve">What Is </w:t>
      </w:r>
      <w:ins w:id="0" w:author="Sharif Ash" w:date="2021-12-08T10:58:00Z">
        <w:r w:rsidR="00355C1C">
          <w:rPr>
            <w:rStyle w:val="Strong"/>
            <w:rFonts w:asciiTheme="majorBidi" w:eastAsiaTheme="majorEastAsia" w:hAnsiTheme="majorBidi" w:cstheme="majorBidi"/>
            <w:color w:val="333333"/>
          </w:rPr>
          <w:t>a</w:t>
        </w:r>
      </w:ins>
      <w:del w:id="1" w:author="Sharif Ash" w:date="2021-12-08T10:58:00Z">
        <w:r w:rsidRPr="00A051D6" w:rsidDel="00355C1C">
          <w:rPr>
            <w:rStyle w:val="Strong"/>
            <w:rFonts w:asciiTheme="majorBidi" w:eastAsiaTheme="majorEastAsia" w:hAnsiTheme="majorBidi" w:cstheme="majorBidi"/>
            <w:color w:val="333333"/>
          </w:rPr>
          <w:delText>A</w:delText>
        </w:r>
      </w:del>
      <w:r w:rsidRPr="00A051D6">
        <w:rPr>
          <w:rStyle w:val="Strong"/>
          <w:rFonts w:asciiTheme="majorBidi" w:eastAsiaTheme="majorEastAsia" w:hAnsiTheme="majorBidi" w:cstheme="majorBidi"/>
          <w:color w:val="333333"/>
        </w:rPr>
        <w:t xml:space="preserve"> Mathematical Optimization Model?</w:t>
      </w:r>
    </w:p>
    <w:p w14:paraId="2C07550B" w14:textId="64CAADE8"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xml:space="preserve">A </w:t>
      </w:r>
      <w:ins w:id="2" w:author="Sharif Ash" w:date="2021-12-08T10:59:00Z">
        <w:r w:rsidR="00355C1C">
          <w:rPr>
            <w:rFonts w:asciiTheme="majorBidi" w:hAnsiTheme="majorBidi" w:cstheme="majorBidi"/>
            <w:color w:val="333333"/>
          </w:rPr>
          <w:t>“M</w:t>
        </w:r>
      </w:ins>
      <w:del w:id="3" w:author="Sharif Ash" w:date="2021-12-08T10:59:00Z">
        <w:r w:rsidRPr="00A051D6" w:rsidDel="00355C1C">
          <w:rPr>
            <w:rFonts w:asciiTheme="majorBidi" w:hAnsiTheme="majorBidi" w:cstheme="majorBidi"/>
            <w:color w:val="333333"/>
          </w:rPr>
          <w:delText>m</w:delText>
        </w:r>
      </w:del>
      <w:r w:rsidRPr="00A051D6">
        <w:rPr>
          <w:rFonts w:asciiTheme="majorBidi" w:hAnsiTheme="majorBidi" w:cstheme="majorBidi"/>
          <w:color w:val="333333"/>
        </w:rPr>
        <w:t xml:space="preserve">athematical </w:t>
      </w:r>
      <w:ins w:id="4" w:author="Sharif Ash" w:date="2021-12-08T10:59:00Z">
        <w:r w:rsidR="00355C1C">
          <w:rPr>
            <w:rFonts w:asciiTheme="majorBidi" w:hAnsiTheme="majorBidi" w:cstheme="majorBidi"/>
            <w:color w:val="333333"/>
          </w:rPr>
          <w:t>O</w:t>
        </w:r>
      </w:ins>
      <w:del w:id="5" w:author="Sharif Ash" w:date="2021-12-08T10:59:00Z">
        <w:r w:rsidRPr="00A051D6" w:rsidDel="00355C1C">
          <w:rPr>
            <w:rFonts w:asciiTheme="majorBidi" w:hAnsiTheme="majorBidi" w:cstheme="majorBidi"/>
            <w:color w:val="333333"/>
          </w:rPr>
          <w:delText>o</w:delText>
        </w:r>
      </w:del>
      <w:r w:rsidRPr="00A051D6">
        <w:rPr>
          <w:rFonts w:asciiTheme="majorBidi" w:hAnsiTheme="majorBidi" w:cstheme="majorBidi"/>
          <w:color w:val="333333"/>
        </w:rPr>
        <w:t xml:space="preserve">ptimization </w:t>
      </w:r>
      <w:ins w:id="6" w:author="Sharif Ash" w:date="2021-12-08T10:59:00Z">
        <w:r w:rsidR="00355C1C">
          <w:rPr>
            <w:rFonts w:asciiTheme="majorBidi" w:hAnsiTheme="majorBidi" w:cstheme="majorBidi"/>
            <w:color w:val="333333"/>
          </w:rPr>
          <w:t>M</w:t>
        </w:r>
      </w:ins>
      <w:del w:id="7" w:author="Sharif Ash" w:date="2021-12-08T10:59:00Z">
        <w:r w:rsidRPr="00A051D6" w:rsidDel="00355C1C">
          <w:rPr>
            <w:rFonts w:asciiTheme="majorBidi" w:hAnsiTheme="majorBidi" w:cstheme="majorBidi"/>
            <w:color w:val="333333"/>
          </w:rPr>
          <w:delText>m</w:delText>
        </w:r>
      </w:del>
      <w:r w:rsidRPr="00A051D6">
        <w:rPr>
          <w:rFonts w:asciiTheme="majorBidi" w:hAnsiTheme="majorBidi" w:cstheme="majorBidi"/>
          <w:color w:val="333333"/>
        </w:rPr>
        <w:t>odel</w:t>
      </w:r>
      <w:ins w:id="8" w:author="Sharif Ash" w:date="2021-12-08T10:59:00Z">
        <w:r w:rsidR="00355C1C">
          <w:rPr>
            <w:rFonts w:asciiTheme="majorBidi" w:hAnsiTheme="majorBidi" w:cstheme="majorBidi"/>
            <w:color w:val="333333"/>
          </w:rPr>
          <w:t>”</w:t>
        </w:r>
      </w:ins>
      <w:r w:rsidRPr="00A051D6">
        <w:rPr>
          <w:rFonts w:asciiTheme="majorBidi" w:hAnsiTheme="majorBidi" w:cstheme="majorBidi"/>
          <w:color w:val="333333"/>
        </w:rPr>
        <w:t xml:space="preserve"> is like a </w:t>
      </w:r>
      <w:r w:rsidRPr="00A051D6">
        <w:rPr>
          <w:rFonts w:asciiTheme="majorBidi" w:eastAsiaTheme="majorEastAsia" w:hAnsiTheme="majorBidi" w:cstheme="majorBidi"/>
          <w:color w:val="333333"/>
        </w:rPr>
        <w:t>digital twin</w:t>
      </w:r>
      <w:r w:rsidRPr="00A051D6">
        <w:rPr>
          <w:rFonts w:asciiTheme="majorBidi" w:hAnsiTheme="majorBidi" w:cstheme="majorBidi"/>
          <w:color w:val="333333"/>
        </w:rPr>
        <w:t> of your real-world business situation; it mirrors your actual business landscape and encapsulates your unique business processes and problems in a software environment.</w:t>
      </w:r>
    </w:p>
    <w:p w14:paraId="30565CE9" w14:textId="77777777"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Technically speaking, a mathematical optimization model is a mathematical representation of your real-world business problem that is made up of three key features:</w:t>
      </w:r>
    </w:p>
    <w:p w14:paraId="7C37362D" w14:textId="77777777" w:rsidR="004962CE" w:rsidRPr="00A051D6" w:rsidRDefault="004962CE" w:rsidP="004962CE">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Decision Variables</w:t>
      </w:r>
      <w:r w:rsidRPr="00A051D6">
        <w:rPr>
          <w:rFonts w:asciiTheme="majorBidi" w:hAnsiTheme="majorBidi" w:cstheme="majorBidi"/>
          <w:color w:val="333333"/>
        </w:rPr>
        <w:t>: The decisions that you have to make.</w:t>
      </w:r>
    </w:p>
    <w:p w14:paraId="6D264CE3" w14:textId="749485F7" w:rsidR="004962CE" w:rsidRPr="00A051D6" w:rsidRDefault="004962CE" w:rsidP="004962CE">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Constraints</w:t>
      </w:r>
      <w:r w:rsidRPr="00A051D6">
        <w:rPr>
          <w:rFonts w:asciiTheme="majorBidi" w:hAnsiTheme="majorBidi" w:cstheme="majorBidi"/>
          <w:color w:val="333333"/>
        </w:rPr>
        <w:t xml:space="preserve">: The business rules that you have to </w:t>
      </w:r>
      <w:ins w:id="9" w:author="Sharif Ash" w:date="2021-12-08T11:19:00Z">
        <w:r w:rsidR="00A20F30">
          <w:rPr>
            <w:rFonts w:asciiTheme="majorBidi" w:hAnsiTheme="majorBidi" w:cstheme="majorBidi"/>
            <w:color w:val="333333"/>
          </w:rPr>
          <w:t>follow</w:t>
        </w:r>
      </w:ins>
      <w:del w:id="10" w:author="Sharif Ash" w:date="2021-12-08T11:19:00Z">
        <w:r w:rsidRPr="00A051D6" w:rsidDel="00A20F30">
          <w:rPr>
            <w:rFonts w:asciiTheme="majorBidi" w:hAnsiTheme="majorBidi" w:cstheme="majorBidi"/>
            <w:color w:val="333333"/>
          </w:rPr>
          <w:delText>adhere to</w:delText>
        </w:r>
      </w:del>
      <w:r w:rsidRPr="00A051D6">
        <w:rPr>
          <w:rFonts w:asciiTheme="majorBidi" w:hAnsiTheme="majorBidi" w:cstheme="majorBidi"/>
          <w:color w:val="333333"/>
        </w:rPr>
        <w:t>.</w:t>
      </w:r>
    </w:p>
    <w:p w14:paraId="71609A12" w14:textId="15ADDA61" w:rsidR="004962CE" w:rsidRDefault="004962CE" w:rsidP="004962CE">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Business Objectives</w:t>
      </w:r>
      <w:r w:rsidRPr="00A051D6">
        <w:rPr>
          <w:rFonts w:asciiTheme="majorBidi" w:hAnsiTheme="majorBidi" w:cstheme="majorBidi"/>
          <w:color w:val="333333"/>
        </w:rPr>
        <w:t>: The various (and often conflicting) business goals you are aiming to achieve.</w:t>
      </w:r>
    </w:p>
    <w:p w14:paraId="499F76BB" w14:textId="1DB6D7DC" w:rsidR="00096857" w:rsidRPr="00A051D6" w:rsidRDefault="00096857" w:rsidP="00220598">
      <w:pPr>
        <w:pStyle w:val="NormalWeb"/>
        <w:shd w:val="clear" w:color="auto" w:fill="FCFCFC"/>
        <w:jc w:val="center"/>
        <w:rPr>
          <w:rFonts w:asciiTheme="majorBidi" w:hAnsiTheme="majorBidi" w:cstheme="majorBidi"/>
          <w:color w:val="333333"/>
        </w:rPr>
      </w:pPr>
      <w:r>
        <w:rPr>
          <w:rFonts w:asciiTheme="majorBidi" w:hAnsiTheme="majorBidi" w:cstheme="majorBidi"/>
          <w:noProof/>
          <w:color w:val="333333"/>
        </w:rPr>
        <w:drawing>
          <wp:inline distT="0" distB="0" distL="0" distR="0" wp14:anchorId="0A83E2E0" wp14:editId="675E0E54">
            <wp:extent cx="4644251" cy="3284220"/>
            <wp:effectExtent l="0" t="0" r="444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5534" cy="3327556"/>
                    </a:xfrm>
                    <a:prstGeom prst="rect">
                      <a:avLst/>
                    </a:prstGeom>
                  </pic:spPr>
                </pic:pic>
              </a:graphicData>
            </a:graphic>
          </wp:inline>
        </w:drawing>
      </w:r>
    </w:p>
    <w:p w14:paraId="22039D40" w14:textId="09C9D2AB"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To give you an example that is particularly relevant today, a hospital network wh</w:t>
      </w:r>
      <w:ins w:id="11" w:author="Sharif Ash" w:date="2021-12-08T11:21:00Z">
        <w:r w:rsidR="00A20F30">
          <w:rPr>
            <w:rFonts w:asciiTheme="majorBidi" w:hAnsiTheme="majorBidi" w:cstheme="majorBidi"/>
            <w:color w:val="333333"/>
          </w:rPr>
          <w:t>ich</w:t>
        </w:r>
      </w:ins>
      <w:ins w:id="12" w:author="Sharif Ash" w:date="2021-12-08T11:22:00Z">
        <w:r w:rsidR="00A20F30">
          <w:rPr>
            <w:rFonts w:asciiTheme="majorBidi" w:hAnsiTheme="majorBidi" w:cstheme="majorBidi"/>
            <w:color w:val="333333"/>
          </w:rPr>
          <w:t xml:space="preserve"> has a</w:t>
        </w:r>
      </w:ins>
      <w:del w:id="13" w:author="Sharif Ash" w:date="2021-12-08T11:21:00Z">
        <w:r w:rsidRPr="00A051D6" w:rsidDel="00A20F30">
          <w:rPr>
            <w:rFonts w:asciiTheme="majorBidi" w:hAnsiTheme="majorBidi" w:cstheme="majorBidi"/>
            <w:color w:val="333333"/>
          </w:rPr>
          <w:delText>ose</w:delText>
        </w:r>
      </w:del>
      <w:r w:rsidRPr="00A051D6">
        <w:rPr>
          <w:rFonts w:asciiTheme="majorBidi" w:hAnsiTheme="majorBidi" w:cstheme="majorBidi"/>
          <w:color w:val="333333"/>
        </w:rPr>
        <w:t xml:space="preserve"> business problem </w:t>
      </w:r>
      <w:ins w:id="14" w:author="Sharif Ash" w:date="2021-12-08T11:22:00Z">
        <w:r w:rsidR="00A20F30">
          <w:rPr>
            <w:rFonts w:asciiTheme="majorBidi" w:hAnsiTheme="majorBidi" w:cstheme="majorBidi"/>
            <w:color w:val="333333"/>
          </w:rPr>
          <w:t>such as</w:t>
        </w:r>
      </w:ins>
      <w:del w:id="15" w:author="Sharif Ash" w:date="2021-12-08T11:22:00Z">
        <w:r w:rsidRPr="00A051D6" w:rsidDel="00A20F30">
          <w:rPr>
            <w:rFonts w:asciiTheme="majorBidi" w:hAnsiTheme="majorBidi" w:cstheme="majorBidi"/>
            <w:color w:val="333333"/>
          </w:rPr>
          <w:delText>is</w:delText>
        </w:r>
      </w:del>
      <w:r w:rsidRPr="00A051D6">
        <w:rPr>
          <w:rFonts w:asciiTheme="majorBidi" w:hAnsiTheme="majorBidi" w:cstheme="majorBidi"/>
          <w:color w:val="333333"/>
        </w:rPr>
        <w:t xml:space="preserve"> equipment and facility capacity planning during the Covid-19 pandemic could create a model that captures that business problem</w:t>
      </w:r>
      <w:ins w:id="16" w:author="Sharif Ash" w:date="2021-12-08T11:22:00Z">
        <w:r w:rsidR="00A20F30">
          <w:rPr>
            <w:rFonts w:asciiTheme="majorBidi" w:hAnsiTheme="majorBidi" w:cstheme="majorBidi"/>
            <w:color w:val="333333"/>
          </w:rPr>
          <w:t>s</w:t>
        </w:r>
      </w:ins>
      <w:del w:id="17" w:author="Sharif Ash" w:date="2021-12-08T11:22:00Z">
        <w:r w:rsidRPr="00A051D6" w:rsidDel="00A20F30">
          <w:rPr>
            <w:rFonts w:asciiTheme="majorBidi" w:hAnsiTheme="majorBidi" w:cstheme="majorBidi"/>
            <w:color w:val="333333"/>
          </w:rPr>
          <w:delText>'s</w:delText>
        </w:r>
      </w:del>
      <w:r w:rsidRPr="00A051D6">
        <w:rPr>
          <w:rFonts w:asciiTheme="majorBidi" w:hAnsiTheme="majorBidi" w:cstheme="majorBidi"/>
          <w:color w:val="333333"/>
        </w:rPr>
        <w:t>:</w:t>
      </w:r>
    </w:p>
    <w:p w14:paraId="7FB46BB3" w14:textId="659ADAED"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xml:space="preserve">• Decision variables </w:t>
      </w:r>
      <w:ins w:id="18" w:author="Sharif Ash" w:date="2021-12-08T11:24:00Z">
        <w:r w:rsidR="00A20F30">
          <w:rPr>
            <w:rFonts w:asciiTheme="majorBidi" w:hAnsiTheme="majorBidi" w:cstheme="majorBidi"/>
            <w:color w:val="333333"/>
          </w:rPr>
          <w:t>would be li</w:t>
        </w:r>
        <w:r w:rsidR="00DF5E82">
          <w:rPr>
            <w:rFonts w:asciiTheme="majorBidi" w:hAnsiTheme="majorBidi" w:cstheme="majorBidi"/>
            <w:color w:val="333333"/>
          </w:rPr>
          <w:t>ke</w:t>
        </w:r>
      </w:ins>
      <w:del w:id="19" w:author="Sharif Ash" w:date="2021-12-08T11:24:00Z">
        <w:r w:rsidRPr="00A051D6" w:rsidDel="00A20F30">
          <w:rPr>
            <w:rFonts w:asciiTheme="majorBidi" w:hAnsiTheme="majorBidi" w:cstheme="majorBidi"/>
            <w:color w:val="333333"/>
          </w:rPr>
          <w:delText>such as</w:delText>
        </w:r>
      </w:del>
      <w:r w:rsidRPr="00A051D6">
        <w:rPr>
          <w:rFonts w:asciiTheme="majorBidi" w:hAnsiTheme="majorBidi" w:cstheme="majorBidi"/>
          <w:color w:val="333333"/>
        </w:rPr>
        <w:t xml:space="preserve"> which medical equipment,</w:t>
      </w:r>
      <w:del w:id="20" w:author="Sharif Ash" w:date="2021-12-08T11:23:00Z">
        <w:r w:rsidRPr="00A051D6" w:rsidDel="00A20F30">
          <w:rPr>
            <w:rFonts w:asciiTheme="majorBidi" w:hAnsiTheme="majorBidi" w:cstheme="majorBidi"/>
            <w:color w:val="333333"/>
          </w:rPr>
          <w:delText xml:space="preserve"> including</w:delText>
        </w:r>
      </w:del>
      <w:r w:rsidRPr="00A051D6">
        <w:rPr>
          <w:rFonts w:asciiTheme="majorBidi" w:hAnsiTheme="majorBidi" w:cstheme="majorBidi"/>
          <w:color w:val="333333"/>
        </w:rPr>
        <w:t xml:space="preserve"> testing kits, PPE and ventilators</w:t>
      </w:r>
      <w:del w:id="21" w:author="Sharif Ash" w:date="2021-12-08T11:23:00Z">
        <w:r w:rsidRPr="00A051D6" w:rsidDel="00A20F30">
          <w:rPr>
            <w:rFonts w:asciiTheme="majorBidi" w:hAnsiTheme="majorBidi" w:cstheme="majorBidi"/>
            <w:color w:val="333333"/>
          </w:rPr>
          <w:delText>,</w:delText>
        </w:r>
      </w:del>
      <w:r w:rsidRPr="00A051D6">
        <w:rPr>
          <w:rFonts w:asciiTheme="majorBidi" w:hAnsiTheme="majorBidi" w:cstheme="majorBidi"/>
          <w:color w:val="333333"/>
        </w:rPr>
        <w:t xml:space="preserve"> to distribute to which hospitals and which ICU wards, beds and operating </w:t>
      </w:r>
      <w:r w:rsidR="00057644" w:rsidRPr="00A051D6">
        <w:rPr>
          <w:rFonts w:asciiTheme="majorBidi" w:hAnsiTheme="majorBidi" w:cstheme="majorBidi"/>
          <w:color w:val="333333"/>
        </w:rPr>
        <w:t>theatres</w:t>
      </w:r>
      <w:r w:rsidRPr="00A051D6">
        <w:rPr>
          <w:rFonts w:asciiTheme="majorBidi" w:hAnsiTheme="majorBidi" w:cstheme="majorBidi"/>
          <w:color w:val="333333"/>
        </w:rPr>
        <w:t xml:space="preserve"> to allocate to which patients.</w:t>
      </w:r>
    </w:p>
    <w:p w14:paraId="4794AEDC" w14:textId="0B5E916E"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xml:space="preserve">• Constraints </w:t>
      </w:r>
      <w:ins w:id="22" w:author="Sharif Ash" w:date="2021-12-08T11:25:00Z">
        <w:r w:rsidR="00DF5E82">
          <w:rPr>
            <w:rFonts w:asciiTheme="majorBidi" w:hAnsiTheme="majorBidi" w:cstheme="majorBidi"/>
            <w:color w:val="333333"/>
          </w:rPr>
          <w:t>also would be like</w:t>
        </w:r>
      </w:ins>
      <w:del w:id="23" w:author="Sharif Ash" w:date="2021-12-08T11:25:00Z">
        <w:r w:rsidRPr="00A051D6" w:rsidDel="00DF5E82">
          <w:rPr>
            <w:rFonts w:asciiTheme="majorBidi" w:hAnsiTheme="majorBidi" w:cstheme="majorBidi"/>
            <w:color w:val="333333"/>
          </w:rPr>
          <w:delText>such as</w:delText>
        </w:r>
      </w:del>
      <w:r w:rsidRPr="00A051D6">
        <w:rPr>
          <w:rFonts w:asciiTheme="majorBidi" w:hAnsiTheme="majorBidi" w:cstheme="majorBidi"/>
          <w:color w:val="333333"/>
        </w:rPr>
        <w:t> </w:t>
      </w:r>
      <w:r w:rsidRPr="00A051D6">
        <w:rPr>
          <w:rFonts w:asciiTheme="majorBidi" w:eastAsiaTheme="majorEastAsia" w:hAnsiTheme="majorBidi" w:cstheme="majorBidi"/>
          <w:color w:val="333333"/>
        </w:rPr>
        <w:t>conventional, contingency and crisis capacity</w:t>
      </w:r>
      <w:r w:rsidRPr="00A051D6">
        <w:rPr>
          <w:rFonts w:asciiTheme="majorBidi" w:hAnsiTheme="majorBidi" w:cstheme="majorBidi"/>
          <w:color w:val="333333"/>
        </w:rPr>
        <w:t> levels for PPE across the hospital network and regulations regarding which wards and beds need to be reserved for patients with various conditions.</w:t>
      </w:r>
    </w:p>
    <w:p w14:paraId="2E04F914" w14:textId="1A5CECD4"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lastRenderedPageBreak/>
        <w:t>• Business objectives</w:t>
      </w:r>
      <w:ins w:id="24" w:author="Sharif Ash" w:date="2021-12-08T11:37:00Z">
        <w:r w:rsidR="004C20C6">
          <w:rPr>
            <w:rFonts w:asciiTheme="majorBidi" w:hAnsiTheme="majorBidi" w:cstheme="majorBidi"/>
            <w:color w:val="333333"/>
          </w:rPr>
          <w:t xml:space="preserve"> would be like</w:t>
        </w:r>
      </w:ins>
      <w:del w:id="25" w:author="Sharif Ash" w:date="2021-12-08T11:37:00Z">
        <w:r w:rsidRPr="00A051D6" w:rsidDel="004C20C6">
          <w:rPr>
            <w:rFonts w:asciiTheme="majorBidi" w:hAnsiTheme="majorBidi" w:cstheme="majorBidi"/>
            <w:color w:val="333333"/>
          </w:rPr>
          <w:delText xml:space="preserve"> such as</w:delText>
        </w:r>
      </w:del>
      <w:r w:rsidRPr="00A051D6">
        <w:rPr>
          <w:rFonts w:asciiTheme="majorBidi" w:hAnsiTheme="majorBidi" w:cstheme="majorBidi"/>
          <w:color w:val="333333"/>
        </w:rPr>
        <w:t xml:space="preserve"> maximizing resource utilization and service-level performance while minimizing operating costs.</w:t>
      </w:r>
    </w:p>
    <w:p w14:paraId="0FD42EDD" w14:textId="40A706A5"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xml:space="preserve">This hospital network’s model would probably have millions or more decision variables and constraints, and these inputs could be adjusted at any time to accommodate </w:t>
      </w:r>
      <w:ins w:id="26" w:author="Sharif Ash" w:date="2021-12-08T11:44:00Z">
        <w:r w:rsidR="00B803BC">
          <w:rPr>
            <w:rFonts w:asciiTheme="majorBidi" w:hAnsiTheme="majorBidi" w:cstheme="majorBidi"/>
            <w:color w:val="333333"/>
          </w:rPr>
          <w:t xml:space="preserve">the </w:t>
        </w:r>
      </w:ins>
      <w:r w:rsidRPr="00A051D6">
        <w:rPr>
          <w:rFonts w:asciiTheme="majorBidi" w:hAnsiTheme="majorBidi" w:cstheme="majorBidi"/>
          <w:color w:val="333333"/>
        </w:rPr>
        <w:t xml:space="preserve">changing conditions </w:t>
      </w:r>
      <w:ins w:id="27" w:author="Sharif Ash" w:date="2021-12-08T11:48:00Z">
        <w:r w:rsidR="00AC064B">
          <w:rPr>
            <w:rFonts w:asciiTheme="majorBidi" w:hAnsiTheme="majorBidi" w:cstheme="majorBidi"/>
            <w:color w:val="333333"/>
          </w:rPr>
          <w:t>of</w:t>
        </w:r>
      </w:ins>
      <w:del w:id="28" w:author="Sharif Ash" w:date="2021-12-08T11:48:00Z">
        <w:r w:rsidRPr="00A051D6" w:rsidDel="00AC064B">
          <w:rPr>
            <w:rFonts w:asciiTheme="majorBidi" w:hAnsiTheme="majorBidi" w:cstheme="majorBidi"/>
            <w:color w:val="333333"/>
          </w:rPr>
          <w:delText>in</w:delText>
        </w:r>
      </w:del>
      <w:r w:rsidRPr="00A051D6">
        <w:rPr>
          <w:rFonts w:asciiTheme="majorBidi" w:hAnsiTheme="majorBidi" w:cstheme="majorBidi"/>
          <w:color w:val="333333"/>
        </w:rPr>
        <w:t xml:space="preserve"> the operating environment and shifts in supply and demand dynamics.</w:t>
      </w:r>
    </w:p>
    <w:p w14:paraId="5A168968" w14:textId="70D1CFD8"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There are countless other challenging and critical business problems today, from food production to shipment routing to electric power generation and transmission to </w:t>
      </w:r>
      <w:r w:rsidRPr="00A051D6">
        <w:rPr>
          <w:rFonts w:asciiTheme="majorBidi" w:eastAsiaTheme="majorEastAsia" w:hAnsiTheme="majorBidi" w:cstheme="majorBidi"/>
          <w:color w:val="333333"/>
        </w:rPr>
        <w:t>classroom seating assignments</w:t>
      </w:r>
      <w:r w:rsidRPr="00A051D6">
        <w:rPr>
          <w:rFonts w:asciiTheme="majorBidi" w:hAnsiTheme="majorBidi" w:cstheme="majorBidi"/>
          <w:color w:val="333333"/>
        </w:rPr>
        <w:t> (while respecting social distancing), that </w:t>
      </w:r>
      <w:r w:rsidRPr="00A051D6">
        <w:rPr>
          <w:rFonts w:asciiTheme="majorBidi" w:eastAsiaTheme="majorEastAsia" w:hAnsiTheme="majorBidi" w:cstheme="majorBidi"/>
          <w:color w:val="333333"/>
        </w:rPr>
        <w:t>can be captured</w:t>
      </w:r>
      <w:r w:rsidRPr="00A051D6">
        <w:rPr>
          <w:rFonts w:asciiTheme="majorBidi" w:hAnsiTheme="majorBidi" w:cstheme="majorBidi"/>
          <w:color w:val="333333"/>
        </w:rPr>
        <w:t> in mathematical optimization models.</w:t>
      </w:r>
    </w:p>
    <w:p w14:paraId="2DA252AB" w14:textId="77777777"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A mathematical optimization model is a dynamic digital representation of your current business situation, encompassing all the complexity and volatility that you are facing today.</w:t>
      </w:r>
    </w:p>
    <w:p w14:paraId="474A3593" w14:textId="75D48138" w:rsidR="004962CE" w:rsidRPr="00A051D6" w:rsidRDefault="004962CE" w:rsidP="004962CE">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xml:space="preserve">How Can </w:t>
      </w:r>
      <w:ins w:id="29" w:author="Sharif Ash" w:date="2021-12-08T12:01:00Z">
        <w:r w:rsidR="00904F6F">
          <w:rPr>
            <w:rStyle w:val="Strong"/>
            <w:rFonts w:asciiTheme="majorBidi" w:eastAsiaTheme="majorEastAsia" w:hAnsiTheme="majorBidi" w:cstheme="majorBidi"/>
            <w:color w:val="333333"/>
          </w:rPr>
          <w:t>a</w:t>
        </w:r>
      </w:ins>
      <w:del w:id="30" w:author="Sharif Ash" w:date="2021-12-08T12:01:00Z">
        <w:r w:rsidRPr="00A051D6" w:rsidDel="00904F6F">
          <w:rPr>
            <w:rStyle w:val="Strong"/>
            <w:rFonts w:asciiTheme="majorBidi" w:eastAsiaTheme="majorEastAsia" w:hAnsiTheme="majorBidi" w:cstheme="majorBidi"/>
            <w:color w:val="333333"/>
          </w:rPr>
          <w:delText>A</w:delText>
        </w:r>
      </w:del>
      <w:r w:rsidRPr="00A051D6">
        <w:rPr>
          <w:rStyle w:val="Strong"/>
          <w:rFonts w:asciiTheme="majorBidi" w:eastAsiaTheme="majorEastAsia" w:hAnsiTheme="majorBidi" w:cstheme="majorBidi"/>
          <w:color w:val="333333"/>
        </w:rPr>
        <w:t xml:space="preserve"> Mathematical Optimization Model Help You Handle Disruption?</w:t>
      </w:r>
    </w:p>
    <w:p w14:paraId="04F61EE0" w14:textId="77777777"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The act of defining your business problem as a mathematical optimization model can enable you to attain a greater awareness of your business conditions and challenges, but how can that model actually be used to help you deal with disruption? To do this, you need to feed your model up-to-date data and integrate it with a mathematical optimization solver that:</w:t>
      </w:r>
    </w:p>
    <w:p w14:paraId="710B1C03" w14:textId="77777777"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Automatically processes the data and reads the model.</w:t>
      </w:r>
    </w:p>
    <w:p w14:paraId="523E9879" w14:textId="49F89CAA"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Combs through and considers an astronomical number of possible solutions to your business problems.</w:t>
      </w:r>
    </w:p>
    <w:p w14:paraId="466C3DB0" w14:textId="45A4BA2C"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Finds the optimal solutions that you can use as the basis to make your business decisions.</w:t>
      </w:r>
    </w:p>
    <w:p w14:paraId="418759B6" w14:textId="6D86DEC3" w:rsidR="004962CE" w:rsidRPr="00A051D6"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With up-to-date data and a solver, a mathematical optimization model becomes much more than merely a representation of your business problem; it becomes an integral part of the solution to that problem.</w:t>
      </w:r>
    </w:p>
    <w:p w14:paraId="00896D9E" w14:textId="728C3D27" w:rsidR="004962CE" w:rsidRPr="00A051D6" w:rsidRDefault="00220598" w:rsidP="004962CE">
      <w:pPr>
        <w:pStyle w:val="NormalWeb"/>
        <w:shd w:val="clear" w:color="auto" w:fill="FCFCFC"/>
        <w:rPr>
          <w:rFonts w:asciiTheme="majorBidi" w:hAnsiTheme="majorBidi" w:cstheme="majorBidi"/>
          <w:color w:val="333333"/>
        </w:rPr>
      </w:pPr>
      <w:r>
        <w:rPr>
          <w:rFonts w:asciiTheme="majorBidi" w:hAnsiTheme="majorBidi" w:cstheme="majorBidi"/>
          <w:noProof/>
          <w:color w:val="333333"/>
        </w:rPr>
        <w:drawing>
          <wp:anchor distT="0" distB="0" distL="114300" distR="114300" simplePos="0" relativeHeight="251665408" behindDoc="0" locked="0" layoutInCell="1" allowOverlap="1" wp14:anchorId="32163983" wp14:editId="0913068B">
            <wp:simplePos x="0" y="0"/>
            <wp:positionH relativeFrom="margin">
              <wp:align>right</wp:align>
            </wp:positionH>
            <wp:positionV relativeFrom="paragraph">
              <wp:posOffset>415290</wp:posOffset>
            </wp:positionV>
            <wp:extent cx="2915920" cy="2002790"/>
            <wp:effectExtent l="0" t="0" r="0" b="0"/>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t="25222"/>
                    <a:stretch/>
                  </pic:blipFill>
                  <pic:spPr bwMode="auto">
                    <a:xfrm>
                      <a:off x="0" y="0"/>
                      <a:ext cx="2915920" cy="200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62CE" w:rsidRPr="00A051D6">
        <w:rPr>
          <w:rFonts w:asciiTheme="majorBidi" w:hAnsiTheme="majorBidi" w:cstheme="majorBidi"/>
          <w:color w:val="333333"/>
        </w:rPr>
        <w:t>Combining these three elements (your model, your data and a solver) in a mathematical optimization application gives you the power to:</w:t>
      </w:r>
    </w:p>
    <w:p w14:paraId="0006BD5C" w14:textId="36017FAF" w:rsidR="00220598" w:rsidRDefault="00220598" w:rsidP="00587EED">
      <w:pPr>
        <w:pStyle w:val="NormalWeb"/>
        <w:shd w:val="clear" w:color="auto" w:fill="FCFCFC"/>
        <w:rPr>
          <w:rStyle w:val="Strong"/>
          <w:rFonts w:asciiTheme="majorBidi" w:eastAsiaTheme="majorEastAsia" w:hAnsiTheme="majorBidi" w:cstheme="majorBidi"/>
          <w:color w:val="333333"/>
        </w:rPr>
      </w:pPr>
    </w:p>
    <w:p w14:paraId="7F9E9C47" w14:textId="1D9B1EEF" w:rsidR="00587EED" w:rsidRDefault="004962CE" w:rsidP="00587EED">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Visualize</w:t>
      </w:r>
      <w:r w:rsidRPr="00A051D6">
        <w:rPr>
          <w:rFonts w:asciiTheme="majorBidi" w:hAnsiTheme="majorBidi" w:cstheme="majorBidi"/>
          <w:color w:val="333333"/>
        </w:rPr>
        <w:t>: Get a 360-degree, bird’s-eye view over your operations and gain a deep understanding of the dynamics and disruptions present in your business landscape.</w:t>
      </w:r>
    </w:p>
    <w:p w14:paraId="44D56EBD" w14:textId="7BF9996E" w:rsidR="00593430" w:rsidRPr="00A051D6" w:rsidRDefault="00593430" w:rsidP="00587EED">
      <w:pPr>
        <w:pStyle w:val="NormalWeb"/>
        <w:shd w:val="clear" w:color="auto" w:fill="FCFCFC"/>
        <w:rPr>
          <w:rFonts w:asciiTheme="majorBidi" w:hAnsiTheme="majorBidi" w:cstheme="majorBidi"/>
          <w:color w:val="333333"/>
        </w:rPr>
      </w:pPr>
    </w:p>
    <w:p w14:paraId="559263A6" w14:textId="1678C742" w:rsidR="0005102C" w:rsidRDefault="0005102C" w:rsidP="004962CE">
      <w:pPr>
        <w:pStyle w:val="NormalWeb"/>
        <w:shd w:val="clear" w:color="auto" w:fill="FCFCFC"/>
        <w:rPr>
          <w:rStyle w:val="Strong"/>
          <w:rFonts w:asciiTheme="majorBidi" w:eastAsiaTheme="majorEastAsia" w:hAnsiTheme="majorBidi" w:cstheme="majorBidi"/>
          <w:color w:val="333333"/>
        </w:rPr>
      </w:pPr>
    </w:p>
    <w:p w14:paraId="11F0B8F5" w14:textId="386B16CD" w:rsidR="004962CE" w:rsidRPr="0005102C" w:rsidRDefault="00220598" w:rsidP="00220598">
      <w:pPr>
        <w:pStyle w:val="NormalWeb"/>
        <w:shd w:val="clear" w:color="auto" w:fill="FCFCFC"/>
        <w:rPr>
          <w:rFonts w:asciiTheme="majorBidi" w:eastAsiaTheme="majorEastAsia" w:hAnsiTheme="majorBidi" w:cstheme="majorBidi"/>
          <w:b/>
          <w:bCs/>
          <w:color w:val="333333"/>
        </w:rPr>
      </w:pPr>
      <w:r>
        <w:rPr>
          <w:rFonts w:asciiTheme="majorBidi" w:hAnsiTheme="majorBidi" w:cstheme="majorBidi"/>
          <w:noProof/>
          <w:color w:val="333333"/>
        </w:rPr>
        <w:lastRenderedPageBreak/>
        <w:drawing>
          <wp:anchor distT="0" distB="0" distL="114300" distR="114300" simplePos="0" relativeHeight="251664384" behindDoc="0" locked="0" layoutInCell="1" allowOverlap="1" wp14:anchorId="77F2F076" wp14:editId="456ECF88">
            <wp:simplePos x="0" y="0"/>
            <wp:positionH relativeFrom="margin">
              <wp:posOffset>1737360</wp:posOffset>
            </wp:positionH>
            <wp:positionV relativeFrom="paragraph">
              <wp:posOffset>0</wp:posOffset>
            </wp:positionV>
            <wp:extent cx="4198620" cy="2788920"/>
            <wp:effectExtent l="0" t="0" r="0" b="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b="10521"/>
                    <a:stretch/>
                  </pic:blipFill>
                  <pic:spPr bwMode="auto">
                    <a:xfrm>
                      <a:off x="0" y="0"/>
                      <a:ext cx="4198620" cy="278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62CE" w:rsidRPr="00A051D6">
        <w:rPr>
          <w:rStyle w:val="Strong"/>
          <w:rFonts w:asciiTheme="majorBidi" w:eastAsiaTheme="majorEastAsia" w:hAnsiTheme="majorBidi" w:cstheme="majorBidi"/>
          <w:color w:val="333333"/>
        </w:rPr>
        <w:t xml:space="preserve">• </w:t>
      </w:r>
      <w:del w:id="31" w:author="Sharif Ash" w:date="2021-12-08T12:11:00Z">
        <w:r w:rsidR="004962CE" w:rsidRPr="00A051D6" w:rsidDel="00BA0352">
          <w:rPr>
            <w:rStyle w:val="Strong"/>
            <w:rFonts w:asciiTheme="majorBidi" w:eastAsiaTheme="majorEastAsia" w:hAnsiTheme="majorBidi" w:cstheme="majorBidi"/>
            <w:color w:val="333333"/>
          </w:rPr>
          <w:delText>Analyze</w:delText>
        </w:r>
      </w:del>
      <w:ins w:id="32" w:author="Sharif Ash" w:date="2021-12-08T12:11:00Z">
        <w:r w:rsidR="00BA0352" w:rsidRPr="00A051D6">
          <w:rPr>
            <w:rStyle w:val="Strong"/>
            <w:rFonts w:asciiTheme="majorBidi" w:eastAsiaTheme="majorEastAsia" w:hAnsiTheme="majorBidi" w:cstheme="majorBidi"/>
            <w:color w:val="333333"/>
          </w:rPr>
          <w:t>Analyse</w:t>
        </w:r>
      </w:ins>
      <w:r w:rsidR="004962CE" w:rsidRPr="00A051D6">
        <w:rPr>
          <w:rFonts w:asciiTheme="majorBidi" w:hAnsiTheme="majorBidi" w:cstheme="majorBidi"/>
          <w:color w:val="333333"/>
        </w:rPr>
        <w:t>: Explore various scenarios and gauge their potential impact on your business so you can identify risks and opportunities.</w:t>
      </w:r>
    </w:p>
    <w:p w14:paraId="13540608" w14:textId="77777777" w:rsidR="00220598" w:rsidRDefault="00220598" w:rsidP="004962CE">
      <w:pPr>
        <w:pStyle w:val="NormalWeb"/>
        <w:shd w:val="clear" w:color="auto" w:fill="FCFCFC"/>
        <w:rPr>
          <w:rStyle w:val="Strong"/>
          <w:rFonts w:asciiTheme="majorBidi" w:eastAsiaTheme="majorEastAsia" w:hAnsiTheme="majorBidi" w:cstheme="majorBidi"/>
          <w:color w:val="333333"/>
        </w:rPr>
      </w:pPr>
    </w:p>
    <w:p w14:paraId="2500F870" w14:textId="0BE41FE6" w:rsidR="0005102C" w:rsidRDefault="004962CE" w:rsidP="00220598">
      <w:pPr>
        <w:pStyle w:val="NormalWeb"/>
        <w:shd w:val="clear" w:color="auto" w:fill="FCFCFC"/>
        <w:rPr>
          <w:rFonts w:asciiTheme="majorBidi" w:hAnsiTheme="majorBidi" w:cstheme="majorBidi"/>
          <w:color w:val="333333"/>
        </w:rPr>
      </w:pPr>
      <w:r w:rsidRPr="00A051D6">
        <w:rPr>
          <w:rStyle w:val="Strong"/>
          <w:rFonts w:asciiTheme="majorBidi" w:eastAsiaTheme="majorEastAsia" w:hAnsiTheme="majorBidi" w:cstheme="majorBidi"/>
          <w:color w:val="333333"/>
        </w:rPr>
        <w:t>• Decide</w:t>
      </w:r>
      <w:r w:rsidRPr="00A051D6">
        <w:rPr>
          <w:rFonts w:asciiTheme="majorBidi" w:hAnsiTheme="majorBidi" w:cstheme="majorBidi"/>
          <w:color w:val="333333"/>
        </w:rPr>
        <w:t xml:space="preserve">: Rapidly generate optimal solutions to your business problems and use those solutions to determine </w:t>
      </w:r>
      <w:ins w:id="33" w:author="Sharif Ash" w:date="2021-12-08T12:33:00Z">
        <w:r w:rsidR="00010ACC">
          <w:rPr>
            <w:rFonts w:asciiTheme="majorBidi" w:hAnsiTheme="majorBidi" w:cstheme="majorBidi"/>
            <w:color w:val="333333"/>
          </w:rPr>
          <w:t xml:space="preserve">the </w:t>
        </w:r>
      </w:ins>
      <w:r w:rsidRPr="00A051D6">
        <w:rPr>
          <w:rFonts w:asciiTheme="majorBidi" w:hAnsiTheme="majorBidi" w:cstheme="majorBidi"/>
          <w:color w:val="333333"/>
        </w:rPr>
        <w:t>course</w:t>
      </w:r>
      <w:del w:id="34" w:author="Sharif Ash" w:date="2021-12-08T12:33:00Z">
        <w:r w:rsidRPr="00A051D6" w:rsidDel="00010ACC">
          <w:rPr>
            <w:rFonts w:asciiTheme="majorBidi" w:hAnsiTheme="majorBidi" w:cstheme="majorBidi"/>
            <w:color w:val="333333"/>
          </w:rPr>
          <w:delText>s</w:delText>
        </w:r>
      </w:del>
      <w:r w:rsidRPr="00A051D6">
        <w:rPr>
          <w:rFonts w:asciiTheme="majorBidi" w:hAnsiTheme="majorBidi" w:cstheme="majorBidi"/>
          <w:color w:val="333333"/>
        </w:rPr>
        <w:t xml:space="preserve"> of action.</w:t>
      </w:r>
    </w:p>
    <w:p w14:paraId="79E194C5" w14:textId="2058BF7D" w:rsidR="00AF6C85" w:rsidRDefault="004962CE" w:rsidP="004962CE">
      <w:pPr>
        <w:pStyle w:val="NormalWeb"/>
        <w:shd w:val="clear" w:color="auto" w:fill="FCFCFC"/>
        <w:rPr>
          <w:rFonts w:asciiTheme="majorBidi" w:hAnsiTheme="majorBidi" w:cstheme="majorBidi"/>
          <w:color w:val="333333"/>
        </w:rPr>
      </w:pPr>
      <w:r w:rsidRPr="00A051D6">
        <w:rPr>
          <w:rFonts w:asciiTheme="majorBidi" w:hAnsiTheme="majorBidi" w:cstheme="majorBidi"/>
          <w:color w:val="333333"/>
        </w:rPr>
        <w:t xml:space="preserve">By fusing your model with a mathematical optimization solver and </w:t>
      </w:r>
      <w:del w:id="35" w:author="Sharif Ash" w:date="2021-12-08T12:34:00Z">
        <w:r w:rsidRPr="00A051D6" w:rsidDel="00010ACC">
          <w:rPr>
            <w:rFonts w:asciiTheme="majorBidi" w:hAnsiTheme="majorBidi" w:cstheme="majorBidi"/>
            <w:color w:val="333333"/>
          </w:rPr>
          <w:delText>fueling</w:delText>
        </w:r>
      </w:del>
      <w:ins w:id="36" w:author="Sharif Ash" w:date="2021-12-08T12:34:00Z">
        <w:r w:rsidR="00010ACC" w:rsidRPr="00A051D6">
          <w:rPr>
            <w:rFonts w:asciiTheme="majorBidi" w:hAnsiTheme="majorBidi" w:cstheme="majorBidi"/>
            <w:color w:val="333333"/>
          </w:rPr>
          <w:t>fuelling</w:t>
        </w:r>
      </w:ins>
      <w:r w:rsidRPr="00A051D6">
        <w:rPr>
          <w:rFonts w:asciiTheme="majorBidi" w:hAnsiTheme="majorBidi" w:cstheme="majorBidi"/>
          <w:color w:val="333333"/>
        </w:rPr>
        <w:t xml:space="preserve"> it with up-to-date data, you get visibility and control over your operational network. No matter how profoundly the business world changes, your mathematical optimization application has the flexibility and robustness to consistently deliver optimal solutions.</w:t>
      </w:r>
    </w:p>
    <w:p w14:paraId="2A9AE983" w14:textId="712549E1" w:rsidR="00D44208" w:rsidRPr="00D44208" w:rsidRDefault="00D44208" w:rsidP="00D44208">
      <w:pPr>
        <w:pStyle w:val="NormalWeb"/>
        <w:shd w:val="clear" w:color="auto" w:fill="FFFFFF"/>
        <w:spacing w:before="0" w:beforeAutospacing="0" w:after="0" w:afterAutospacing="0"/>
        <w:jc w:val="both"/>
        <w:rPr>
          <w:rFonts w:asciiTheme="majorBidi" w:hAnsiTheme="majorBidi" w:cstheme="majorBidi"/>
          <w:b/>
          <w:bCs/>
          <w:color w:val="000000"/>
        </w:rPr>
      </w:pPr>
      <w:r w:rsidRPr="00A051D6">
        <w:rPr>
          <w:rFonts w:asciiTheme="majorBidi" w:hAnsiTheme="majorBidi" w:cstheme="majorBidi"/>
          <w:b/>
          <w:bCs/>
          <w:color w:val="000000"/>
        </w:rPr>
        <w:t>Linear programming:</w:t>
      </w:r>
    </w:p>
    <w:p w14:paraId="2C136FB8" w14:textId="594683B4" w:rsidR="001E624B" w:rsidRPr="00A051D6" w:rsidRDefault="001E624B" w:rsidP="001E624B">
      <w:pPr>
        <w:pStyle w:val="NormalWeb"/>
        <w:shd w:val="clear" w:color="auto" w:fill="FFFFFF"/>
        <w:spacing w:before="0" w:beforeAutospacing="0" w:after="200" w:afterAutospacing="0"/>
        <w:jc w:val="both"/>
        <w:rPr>
          <w:rFonts w:asciiTheme="majorBidi" w:hAnsiTheme="majorBidi" w:cstheme="majorBidi"/>
          <w:color w:val="000000"/>
        </w:rPr>
      </w:pPr>
      <w:r w:rsidRPr="00A051D6">
        <w:rPr>
          <w:rFonts w:asciiTheme="majorBidi" w:hAnsiTheme="majorBidi" w:cstheme="majorBidi"/>
          <w:color w:val="000000"/>
        </w:rPr>
        <w:t xml:space="preserve">In Mathematics, the linear programming method is for optimizing the operations with some constraints. The main point of linear programming is to minimize or maximize the numerical value. It also has the </w:t>
      </w:r>
      <w:r w:rsidRPr="00A051D6">
        <w:rPr>
          <w:rFonts w:asciiTheme="majorBidi" w:eastAsiaTheme="majorEastAsia" w:hAnsiTheme="majorBidi" w:cstheme="majorBidi"/>
          <w:color w:val="000000"/>
        </w:rPr>
        <w:t>linear functions</w:t>
      </w:r>
      <w:r w:rsidRPr="00A051D6">
        <w:rPr>
          <w:rFonts w:asciiTheme="majorBidi" w:hAnsiTheme="majorBidi" w:cstheme="majorBidi"/>
          <w:color w:val="000000"/>
        </w:rPr>
        <w:t xml:space="preserve"> that are subjected to the constraints in the form of linear equations or in the form of linear inequalities.</w:t>
      </w:r>
    </w:p>
    <w:p w14:paraId="00B1A9BC" w14:textId="696C4CC7" w:rsidR="001E624B" w:rsidRPr="00A051D6" w:rsidRDefault="001E624B" w:rsidP="001E624B">
      <w:pPr>
        <w:pStyle w:val="NormalWeb"/>
        <w:shd w:val="clear" w:color="auto" w:fill="FFFFFF"/>
        <w:spacing w:before="0" w:beforeAutospacing="0" w:after="0" w:afterAutospacing="0"/>
        <w:jc w:val="both"/>
        <w:rPr>
          <w:rFonts w:asciiTheme="majorBidi" w:hAnsiTheme="majorBidi" w:cstheme="majorBidi"/>
          <w:color w:val="000000"/>
        </w:rPr>
      </w:pPr>
      <w:r w:rsidRPr="00A051D6">
        <w:rPr>
          <w:rFonts w:asciiTheme="majorBidi" w:hAnsiTheme="majorBidi" w:cstheme="majorBidi"/>
          <w:color w:val="000000"/>
        </w:rPr>
        <w:t>Linear programming is considered an important technique which is used to find the optimum resource</w:t>
      </w:r>
      <w:ins w:id="37" w:author="Sharif Ash" w:date="2021-12-08T12:36:00Z">
        <w:r w:rsidR="00010ACC">
          <w:rPr>
            <w:rFonts w:asciiTheme="majorBidi" w:hAnsiTheme="majorBidi" w:cstheme="majorBidi"/>
            <w:color w:val="000000"/>
          </w:rPr>
          <w:t xml:space="preserve"> </w:t>
        </w:r>
      </w:ins>
      <w:del w:id="38" w:author="Sharif Ash" w:date="2021-12-08T12:36:00Z">
        <w:r w:rsidRPr="00A051D6" w:rsidDel="00010ACC">
          <w:rPr>
            <w:rFonts w:asciiTheme="majorBidi" w:hAnsiTheme="majorBidi" w:cstheme="majorBidi"/>
            <w:color w:val="000000"/>
          </w:rPr>
          <w:delText xml:space="preserve"> </w:delText>
        </w:r>
      </w:del>
      <w:r w:rsidRPr="00A051D6">
        <w:rPr>
          <w:rFonts w:asciiTheme="majorBidi" w:hAnsiTheme="majorBidi" w:cstheme="majorBidi"/>
          <w:color w:val="000000"/>
        </w:rPr>
        <w:t xml:space="preserve">utilization. The terminology “linear programming” has two words “linear” and “programming”. The word “linear” </w:t>
      </w:r>
      <w:ins w:id="39" w:author="Sharif Ash" w:date="2021-12-08T12:37:00Z">
        <w:r w:rsidR="00010ACC">
          <w:rPr>
            <w:rFonts w:asciiTheme="majorBidi" w:hAnsiTheme="majorBidi" w:cstheme="majorBidi"/>
            <w:color w:val="000000"/>
          </w:rPr>
          <w:t>talks</w:t>
        </w:r>
      </w:ins>
      <w:del w:id="40" w:author="Sharif Ash" w:date="2021-12-08T12:37:00Z">
        <w:r w:rsidRPr="00A051D6" w:rsidDel="00010ACC">
          <w:rPr>
            <w:rFonts w:asciiTheme="majorBidi" w:hAnsiTheme="majorBidi" w:cstheme="majorBidi"/>
            <w:color w:val="000000"/>
          </w:rPr>
          <w:delText>says</w:delText>
        </w:r>
      </w:del>
      <w:r w:rsidRPr="00A051D6">
        <w:rPr>
          <w:rFonts w:asciiTheme="majorBidi" w:hAnsiTheme="majorBidi" w:cstheme="majorBidi"/>
          <w:color w:val="000000"/>
        </w:rPr>
        <w:t xml:space="preserve"> about the relationship between multiple </w:t>
      </w:r>
      <w:r w:rsidRPr="00A051D6">
        <w:rPr>
          <w:rFonts w:asciiTheme="majorBidi" w:eastAsiaTheme="majorEastAsia" w:hAnsiTheme="majorBidi" w:cstheme="majorBidi"/>
          <w:color w:val="000000"/>
        </w:rPr>
        <w:t>variables</w:t>
      </w:r>
      <w:r w:rsidRPr="00A051D6">
        <w:rPr>
          <w:rFonts w:asciiTheme="majorBidi" w:hAnsiTheme="majorBidi" w:cstheme="majorBidi"/>
          <w:color w:val="000000"/>
        </w:rPr>
        <w:t xml:space="preserve"> with degree one. The word “programming” </w:t>
      </w:r>
      <w:ins w:id="41" w:author="Sharif Ash" w:date="2021-12-08T12:37:00Z">
        <w:r w:rsidR="00010ACC">
          <w:rPr>
            <w:rFonts w:asciiTheme="majorBidi" w:hAnsiTheme="majorBidi" w:cstheme="majorBidi"/>
            <w:color w:val="000000"/>
          </w:rPr>
          <w:t>on the other hand, talks</w:t>
        </w:r>
      </w:ins>
      <w:del w:id="42" w:author="Sharif Ash" w:date="2021-12-08T12:37:00Z">
        <w:r w:rsidRPr="00A051D6" w:rsidDel="00010ACC">
          <w:rPr>
            <w:rFonts w:asciiTheme="majorBidi" w:hAnsiTheme="majorBidi" w:cstheme="majorBidi"/>
            <w:color w:val="000000"/>
          </w:rPr>
          <w:delText>says</w:delText>
        </w:r>
      </w:del>
      <w:r w:rsidRPr="00A051D6">
        <w:rPr>
          <w:rFonts w:asciiTheme="majorBidi" w:hAnsiTheme="majorBidi" w:cstheme="majorBidi"/>
          <w:color w:val="000000"/>
        </w:rPr>
        <w:t xml:space="preserve"> about the process of selecting the best solution from different alternatives.</w:t>
      </w:r>
    </w:p>
    <w:p w14:paraId="3C3E3172" w14:textId="142AE1B0" w:rsidR="00587EED" w:rsidRPr="00D44208" w:rsidRDefault="00057644" w:rsidP="00057644">
      <w:pPr>
        <w:pStyle w:val="NormalWeb"/>
        <w:shd w:val="clear" w:color="auto" w:fill="FCFCFC"/>
        <w:rPr>
          <w:rFonts w:asciiTheme="majorBidi" w:hAnsiTheme="majorBidi" w:cstheme="majorBidi"/>
          <w:b/>
          <w:bCs/>
          <w:color w:val="000000"/>
          <w:rtl/>
        </w:rPr>
      </w:pPr>
      <w:r w:rsidRPr="00D44208">
        <w:rPr>
          <w:rFonts w:asciiTheme="majorBidi" w:hAnsiTheme="majorBidi" w:cstheme="majorBidi"/>
          <w:b/>
          <w:bCs/>
          <w:color w:val="000000"/>
        </w:rPr>
        <w:t>An example of linear programming</w:t>
      </w:r>
      <w:r w:rsidRPr="00D44208">
        <w:rPr>
          <w:rFonts w:asciiTheme="majorBidi" w:hAnsiTheme="majorBidi" w:cstheme="majorBidi"/>
          <w:b/>
          <w:bCs/>
          <w:color w:val="000000"/>
          <w:rtl/>
        </w:rPr>
        <w:t>:</w:t>
      </w:r>
    </w:p>
    <w:p w14:paraId="78D22DA1" w14:textId="77777777" w:rsidR="00057644" w:rsidRPr="00A051D6" w:rsidRDefault="00057644" w:rsidP="00057644">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000000"/>
          <w:sz w:val="24"/>
          <w:szCs w:val="24"/>
        </w:rPr>
        <w:t>Suppose a smaller decorating shop has:</w:t>
      </w:r>
    </w:p>
    <w:p w14:paraId="322D6071" w14:textId="77777777" w:rsidR="00057644" w:rsidRPr="00A051D6" w:rsidRDefault="00057644" w:rsidP="00057644">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000000"/>
          <w:sz w:val="24"/>
          <w:szCs w:val="24"/>
        </w:rPr>
        <w:t xml:space="preserve">300 litres of </w:t>
      </w:r>
      <w:r w:rsidRPr="00A051D6">
        <w:rPr>
          <w:rFonts w:asciiTheme="majorBidi" w:hAnsiTheme="majorBidi" w:cstheme="majorBidi"/>
          <w:color w:val="FF0000"/>
          <w:sz w:val="24"/>
          <w:szCs w:val="24"/>
        </w:rPr>
        <w:t xml:space="preserve">red </w:t>
      </w:r>
      <w:r w:rsidRPr="00A051D6">
        <w:rPr>
          <w:rFonts w:asciiTheme="majorBidi" w:hAnsiTheme="majorBidi" w:cstheme="majorBidi"/>
          <w:color w:val="000000"/>
          <w:sz w:val="24"/>
          <w:szCs w:val="24"/>
        </w:rPr>
        <w:t>paint, sells for £2.00 per litre</w:t>
      </w:r>
    </w:p>
    <w:p w14:paraId="11D998B5" w14:textId="77777777" w:rsidR="00057644" w:rsidRPr="00A051D6" w:rsidRDefault="00057644" w:rsidP="00057644">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000000"/>
          <w:sz w:val="24"/>
          <w:szCs w:val="24"/>
        </w:rPr>
        <w:t xml:space="preserve">200 litres of </w:t>
      </w:r>
      <w:r w:rsidRPr="00A051D6">
        <w:rPr>
          <w:rFonts w:asciiTheme="majorBidi" w:hAnsiTheme="majorBidi" w:cstheme="majorBidi"/>
          <w:color w:val="0000FF"/>
          <w:sz w:val="24"/>
          <w:szCs w:val="24"/>
        </w:rPr>
        <w:t xml:space="preserve">blue </w:t>
      </w:r>
      <w:r w:rsidRPr="00A051D6">
        <w:rPr>
          <w:rFonts w:asciiTheme="majorBidi" w:hAnsiTheme="majorBidi" w:cstheme="majorBidi"/>
          <w:color w:val="000000"/>
          <w:sz w:val="24"/>
          <w:szCs w:val="24"/>
        </w:rPr>
        <w:t>paint, sells for £2.00 per litre</w:t>
      </w:r>
    </w:p>
    <w:p w14:paraId="63C4206F" w14:textId="77777777" w:rsidR="00057644" w:rsidRPr="00A051D6" w:rsidRDefault="00057644" w:rsidP="00057644">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000000"/>
          <w:sz w:val="24"/>
          <w:szCs w:val="24"/>
        </w:rPr>
        <w:t xml:space="preserve">200 litres of </w:t>
      </w:r>
      <w:r w:rsidRPr="00A051D6">
        <w:rPr>
          <w:rFonts w:asciiTheme="majorBidi" w:hAnsiTheme="majorBidi" w:cstheme="majorBidi"/>
          <w:color w:val="00FF00"/>
          <w:sz w:val="24"/>
          <w:szCs w:val="24"/>
        </w:rPr>
        <w:t xml:space="preserve">green </w:t>
      </w:r>
      <w:r w:rsidRPr="00A051D6">
        <w:rPr>
          <w:rFonts w:asciiTheme="majorBidi" w:hAnsiTheme="majorBidi" w:cstheme="majorBidi"/>
          <w:color w:val="000000"/>
          <w:sz w:val="24"/>
          <w:szCs w:val="24"/>
        </w:rPr>
        <w:t>paint, sells for £2.00 per litre</w:t>
      </w:r>
    </w:p>
    <w:p w14:paraId="761D2381" w14:textId="77777777" w:rsidR="00057644" w:rsidRPr="00A051D6" w:rsidRDefault="00057644" w:rsidP="00057644">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000000"/>
          <w:sz w:val="24"/>
          <w:szCs w:val="24"/>
        </w:rPr>
        <w:t>and it also sells:</w:t>
      </w:r>
    </w:p>
    <w:p w14:paraId="1CC53523" w14:textId="09FC3DD6" w:rsidR="00057644" w:rsidRPr="00A051D6" w:rsidRDefault="00057644" w:rsidP="00913818">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C08040"/>
          <w:sz w:val="24"/>
          <w:szCs w:val="24"/>
        </w:rPr>
        <w:t xml:space="preserve">Brown </w:t>
      </w:r>
      <w:r w:rsidRPr="00A051D6">
        <w:rPr>
          <w:rFonts w:asciiTheme="majorBidi" w:hAnsiTheme="majorBidi" w:cstheme="majorBidi"/>
          <w:color w:val="000000"/>
          <w:sz w:val="24"/>
          <w:szCs w:val="24"/>
        </w:rPr>
        <w:t>paint (half red, quarter blue, quarter green) for</w:t>
      </w:r>
      <w:r w:rsidR="00913818" w:rsidRPr="00A051D6">
        <w:rPr>
          <w:rFonts w:asciiTheme="majorBidi" w:hAnsiTheme="majorBidi" w:cstheme="majorBidi"/>
          <w:color w:val="000000"/>
          <w:sz w:val="24"/>
          <w:szCs w:val="24"/>
        </w:rPr>
        <w:t xml:space="preserve"> </w:t>
      </w:r>
      <w:r w:rsidRPr="00A051D6">
        <w:rPr>
          <w:rFonts w:asciiTheme="majorBidi" w:hAnsiTheme="majorBidi" w:cstheme="majorBidi"/>
          <w:color w:val="000000"/>
          <w:sz w:val="24"/>
          <w:szCs w:val="24"/>
        </w:rPr>
        <w:t>£4.00 a litre.</w:t>
      </w:r>
    </w:p>
    <w:p w14:paraId="583FA526" w14:textId="6F2F0127" w:rsidR="00057644" w:rsidRPr="00A051D6" w:rsidRDefault="00057644" w:rsidP="00913818">
      <w:pPr>
        <w:autoSpaceDE w:val="0"/>
        <w:autoSpaceDN w:val="0"/>
        <w:adjustRightInd w:val="0"/>
        <w:spacing w:after="0" w:line="240" w:lineRule="auto"/>
        <w:rPr>
          <w:rFonts w:asciiTheme="majorBidi" w:hAnsiTheme="majorBidi" w:cstheme="majorBidi"/>
          <w:color w:val="000000"/>
          <w:sz w:val="24"/>
          <w:szCs w:val="24"/>
        </w:rPr>
      </w:pPr>
      <w:r w:rsidRPr="00A051D6">
        <w:rPr>
          <w:rFonts w:asciiTheme="majorBidi" w:hAnsiTheme="majorBidi" w:cstheme="majorBidi"/>
          <w:color w:val="404080"/>
          <w:sz w:val="24"/>
          <w:szCs w:val="24"/>
        </w:rPr>
        <w:t xml:space="preserve">Navy blue </w:t>
      </w:r>
      <w:r w:rsidRPr="00A051D6">
        <w:rPr>
          <w:rFonts w:asciiTheme="majorBidi" w:hAnsiTheme="majorBidi" w:cstheme="majorBidi"/>
          <w:color w:val="000000"/>
          <w:sz w:val="24"/>
          <w:szCs w:val="24"/>
        </w:rPr>
        <w:t>paint (half blue, quarter red, quarter green) for</w:t>
      </w:r>
      <w:r w:rsidR="00913818" w:rsidRPr="00A051D6">
        <w:rPr>
          <w:rFonts w:asciiTheme="majorBidi" w:hAnsiTheme="majorBidi" w:cstheme="majorBidi"/>
          <w:color w:val="000000"/>
          <w:sz w:val="24"/>
          <w:szCs w:val="24"/>
        </w:rPr>
        <w:t xml:space="preserve"> </w:t>
      </w:r>
      <w:r w:rsidRPr="00A051D6">
        <w:rPr>
          <w:rFonts w:asciiTheme="majorBidi" w:hAnsiTheme="majorBidi" w:cstheme="majorBidi"/>
          <w:color w:val="000000"/>
          <w:sz w:val="24"/>
          <w:szCs w:val="24"/>
        </w:rPr>
        <w:t>£5.00 a litre.</w:t>
      </w:r>
    </w:p>
    <w:p w14:paraId="4C20DBA7" w14:textId="2841D4E0" w:rsidR="00057644" w:rsidRPr="00A051D6" w:rsidRDefault="00057644" w:rsidP="00057644">
      <w:pPr>
        <w:pStyle w:val="NormalWeb"/>
        <w:shd w:val="clear" w:color="auto" w:fill="FCFCFC"/>
        <w:rPr>
          <w:rFonts w:asciiTheme="majorBidi" w:hAnsiTheme="majorBidi" w:cstheme="majorBidi"/>
          <w:color w:val="000000"/>
          <w:rtl/>
        </w:rPr>
      </w:pPr>
      <w:r w:rsidRPr="00A051D6">
        <w:rPr>
          <w:rFonts w:asciiTheme="majorBidi" w:hAnsiTheme="majorBidi" w:cstheme="majorBidi"/>
          <w:color w:val="000000"/>
        </w:rPr>
        <w:t>How can the shop maximise its income?</w:t>
      </w:r>
    </w:p>
    <w:p w14:paraId="50196298" w14:textId="18A5EF86" w:rsidR="00057644" w:rsidRPr="00A051D6" w:rsidRDefault="00057644" w:rsidP="00057644">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Now have 5 constraints</w:t>
      </w:r>
    </w:p>
    <w:p w14:paraId="78E83762" w14:textId="23835CBD" w:rsidR="00057644" w:rsidRPr="00A051D6" w:rsidRDefault="00A051D6" w:rsidP="00057644">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22714A60" wp14:editId="117C33EC">
                <wp:simplePos x="0" y="0"/>
                <wp:positionH relativeFrom="column">
                  <wp:posOffset>1120140</wp:posOffset>
                </wp:positionH>
                <wp:positionV relativeFrom="paragraph">
                  <wp:posOffset>90170</wp:posOffset>
                </wp:positionV>
                <wp:extent cx="3657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flipV="1">
                          <a:off x="0" y="0"/>
                          <a:ext cx="365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E0A2A" id="_x0000_t32" coordsize="21600,21600" o:spt="32" o:oned="t" path="m,l21600,21600e" filled="f">
                <v:path arrowok="t" fillok="f" o:connecttype="none"/>
                <o:lock v:ext="edit" shapetype="t"/>
              </v:shapetype>
              <v:shape id="Straight Arrow Connector 10" o:spid="_x0000_s1026" type="#_x0000_t32" style="position:absolute;margin-left:88.2pt;margin-top:7.1pt;width:28.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" strokecolor="black [3200]" strokeweight="1.5pt">
                <v:stroke endarrow="block" joinstyle="miter"/>
              </v:shape>
            </w:pict>
          </mc:Fallback>
        </mc:AlternateContent>
      </w:r>
      <w:r w:rsidR="00057644" w:rsidRPr="00A051D6">
        <w:rPr>
          <w:rFonts w:asciiTheme="majorBidi" w:hAnsiTheme="majorBidi" w:cstheme="majorBidi"/>
          <w:sz w:val="24"/>
          <w:szCs w:val="24"/>
        </w:rPr>
        <w:t>Amount of red</w:t>
      </w:r>
      <w:r>
        <w:rPr>
          <w:rFonts w:asciiTheme="majorBidi" w:hAnsiTheme="majorBidi" w:cstheme="majorBidi"/>
          <w:sz w:val="24"/>
          <w:szCs w:val="24"/>
        </w:rPr>
        <w:t xml:space="preserve">            </w:t>
      </w:r>
      <w:r w:rsidR="00057644" w:rsidRPr="00A051D6">
        <w:rPr>
          <w:rFonts w:asciiTheme="majorBidi" w:hAnsiTheme="majorBidi" w:cstheme="majorBidi"/>
          <w:sz w:val="24"/>
          <w:szCs w:val="24"/>
        </w:rPr>
        <w:t xml:space="preserve"> </w:t>
      </w:r>
      <w:r>
        <w:rPr>
          <w:rFonts w:asciiTheme="majorBidi" w:hAnsiTheme="majorBidi" w:cstheme="majorBidi"/>
          <w:sz w:val="24"/>
          <w:szCs w:val="24"/>
        </w:rPr>
        <w:t xml:space="preserve">      </w:t>
      </w:r>
      <w:r w:rsidR="00057644" w:rsidRPr="00A051D6">
        <w:rPr>
          <w:rFonts w:asciiTheme="majorBidi" w:hAnsiTheme="majorBidi" w:cstheme="majorBidi"/>
          <w:sz w:val="24"/>
          <w:szCs w:val="24"/>
        </w:rPr>
        <w:t>0.5x1 + 0.25x2 _ 300</w:t>
      </w:r>
    </w:p>
    <w:p w14:paraId="7FA1A674" w14:textId="310DACB8" w:rsidR="00057644" w:rsidRPr="00A051D6" w:rsidRDefault="00A051D6" w:rsidP="00057644">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noProof/>
          <w:sz w:val="24"/>
          <w:szCs w:val="24"/>
        </w:rPr>
        <w:lastRenderedPageBreak/>
        <mc:AlternateContent>
          <mc:Choice Requires="wps">
            <w:drawing>
              <wp:anchor distT="0" distB="0" distL="114300" distR="114300" simplePos="0" relativeHeight="251661312" behindDoc="0" locked="0" layoutInCell="1" allowOverlap="1" wp14:anchorId="442DDAAB" wp14:editId="6457C421">
                <wp:simplePos x="0" y="0"/>
                <wp:positionH relativeFrom="column">
                  <wp:posOffset>1120140</wp:posOffset>
                </wp:positionH>
                <wp:positionV relativeFrom="paragraph">
                  <wp:posOffset>93980</wp:posOffset>
                </wp:positionV>
                <wp:extent cx="3657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flipV="1">
                          <a:off x="0" y="0"/>
                          <a:ext cx="365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93742" id="Straight Arrow Connector 11" o:spid="_x0000_s1026" type="#_x0000_t32" style="position:absolute;margin-left:88.2pt;margin-top:7.4pt;width:28.8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" strokecolor="black [3200]" strokeweight="1.5pt">
                <v:stroke endarrow="block" joinstyle="miter"/>
              </v:shape>
            </w:pict>
          </mc:Fallback>
        </mc:AlternateContent>
      </w:r>
      <w:r w:rsidR="00057644" w:rsidRPr="00A051D6">
        <w:rPr>
          <w:rFonts w:asciiTheme="majorBidi" w:hAnsiTheme="majorBidi" w:cstheme="majorBidi"/>
          <w:sz w:val="24"/>
          <w:szCs w:val="24"/>
        </w:rPr>
        <w:t>Amount of blue</w:t>
      </w:r>
      <w:r>
        <w:rPr>
          <w:rFonts w:asciiTheme="majorBidi" w:hAnsiTheme="majorBidi" w:cstheme="majorBidi"/>
          <w:sz w:val="24"/>
          <w:szCs w:val="24"/>
        </w:rPr>
        <w:t xml:space="preserve">               </w:t>
      </w:r>
      <w:r w:rsidR="00057644" w:rsidRPr="00A051D6">
        <w:rPr>
          <w:rFonts w:asciiTheme="majorBidi" w:hAnsiTheme="majorBidi" w:cstheme="majorBidi"/>
          <w:sz w:val="24"/>
          <w:szCs w:val="24"/>
        </w:rPr>
        <w:t xml:space="preserve">  0.25x1 + 0.5x2 _ 200</w:t>
      </w:r>
    </w:p>
    <w:p w14:paraId="777BBA15" w14:textId="0F903F65" w:rsidR="00057644" w:rsidRPr="00A051D6" w:rsidRDefault="00A051D6" w:rsidP="00057644">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7D5D35ED" wp14:editId="4F59458A">
                <wp:simplePos x="0" y="0"/>
                <wp:positionH relativeFrom="column">
                  <wp:posOffset>1120140</wp:posOffset>
                </wp:positionH>
                <wp:positionV relativeFrom="paragraph">
                  <wp:posOffset>101600</wp:posOffset>
                </wp:positionV>
                <wp:extent cx="3657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flipV="1">
                          <a:off x="0" y="0"/>
                          <a:ext cx="365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899B6" id="Straight Arrow Connector 12" o:spid="_x0000_s1026" type="#_x0000_t32" style="position:absolute;margin-left:88.2pt;margin-top:8pt;width:28.8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" strokecolor="black [3200]" strokeweight="1.5pt">
                <v:stroke endarrow="block" joinstyle="miter"/>
              </v:shape>
            </w:pict>
          </mc:Fallback>
        </mc:AlternateContent>
      </w:r>
      <w:r w:rsidR="00057644" w:rsidRPr="00A051D6">
        <w:rPr>
          <w:rFonts w:asciiTheme="majorBidi" w:hAnsiTheme="majorBidi" w:cstheme="majorBidi"/>
          <w:sz w:val="24"/>
          <w:szCs w:val="24"/>
        </w:rPr>
        <w:t>Amount of green</w:t>
      </w:r>
      <w:r>
        <w:rPr>
          <w:rFonts w:asciiTheme="majorBidi" w:hAnsiTheme="majorBidi" w:cstheme="majorBidi"/>
          <w:sz w:val="24"/>
          <w:szCs w:val="24"/>
        </w:rPr>
        <w:t xml:space="preserve">           </w:t>
      </w:r>
      <w:r w:rsidR="00057644" w:rsidRPr="00A051D6">
        <w:rPr>
          <w:rFonts w:asciiTheme="majorBidi" w:hAnsiTheme="majorBidi" w:cstheme="majorBidi"/>
          <w:sz w:val="24"/>
          <w:szCs w:val="24"/>
        </w:rPr>
        <w:t xml:space="preserve"> </w:t>
      </w:r>
      <w:r>
        <w:rPr>
          <w:rFonts w:asciiTheme="majorBidi" w:hAnsiTheme="majorBidi" w:cstheme="majorBidi"/>
          <w:sz w:val="24"/>
          <w:szCs w:val="24"/>
        </w:rPr>
        <w:t xml:space="preserve">  </w:t>
      </w:r>
      <w:r w:rsidR="00057644" w:rsidRPr="00A051D6">
        <w:rPr>
          <w:rFonts w:asciiTheme="majorBidi" w:hAnsiTheme="majorBidi" w:cstheme="majorBidi"/>
          <w:sz w:val="24"/>
          <w:szCs w:val="24"/>
        </w:rPr>
        <w:t xml:space="preserve"> 0.25x1 + 0.25x2 _ 200</w:t>
      </w:r>
    </w:p>
    <w:p w14:paraId="609EA0E7" w14:textId="07002F72" w:rsidR="00057644" w:rsidRPr="00A051D6" w:rsidRDefault="00057644" w:rsidP="00057644">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 xml:space="preserve">Amount of brown </w:t>
      </w:r>
      <w:r w:rsidR="00D44208">
        <w:rPr>
          <w:rFonts w:asciiTheme="majorBidi" w:hAnsiTheme="majorBidi" w:cstheme="majorBidi"/>
          <w:sz w:val="24"/>
          <w:szCs w:val="24"/>
        </w:rPr>
        <w:t xml:space="preserve">    </w:t>
      </w:r>
      <w:r w:rsidRPr="00A051D6">
        <w:rPr>
          <w:rFonts w:asciiTheme="majorBidi" w:hAnsiTheme="majorBidi" w:cstheme="majorBidi"/>
          <w:sz w:val="24"/>
          <w:szCs w:val="24"/>
        </w:rPr>
        <w:t>x</w:t>
      </w:r>
      <w:r w:rsidR="00D44208">
        <w:rPr>
          <w:rFonts w:asciiTheme="majorBidi" w:hAnsiTheme="majorBidi" w:cstheme="majorBidi"/>
          <w:sz w:val="24"/>
          <w:szCs w:val="24"/>
          <w:vertAlign w:val="subscript"/>
        </w:rPr>
        <w:t>1</w:t>
      </w:r>
      <w:r w:rsidRPr="00A051D6">
        <w:rPr>
          <w:rFonts w:asciiTheme="majorBidi" w:hAnsiTheme="majorBidi" w:cstheme="majorBidi"/>
          <w:sz w:val="24"/>
          <w:szCs w:val="24"/>
        </w:rPr>
        <w:t xml:space="preserve"> </w:t>
      </w:r>
      <w:r w:rsidR="00092D3B" w:rsidRPr="00A051D6">
        <w:rPr>
          <w:rFonts w:asciiTheme="majorBidi" w:hAnsiTheme="majorBidi" w:cstheme="majorBidi"/>
          <w:sz w:val="24"/>
          <w:szCs w:val="24"/>
        </w:rPr>
        <w:t xml:space="preserve">≥ </w:t>
      </w:r>
      <w:r w:rsidRPr="00A051D6">
        <w:rPr>
          <w:rFonts w:asciiTheme="majorBidi" w:hAnsiTheme="majorBidi" w:cstheme="majorBidi"/>
          <w:sz w:val="24"/>
          <w:szCs w:val="24"/>
        </w:rPr>
        <w:t>0</w:t>
      </w:r>
    </w:p>
    <w:p w14:paraId="408F9FB3" w14:textId="6063164C" w:rsidR="00057644" w:rsidRPr="00A051D6" w:rsidRDefault="00057644" w:rsidP="00057644">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Amount of navy blue</w:t>
      </w:r>
      <w:r w:rsidR="00D44208">
        <w:rPr>
          <w:rFonts w:asciiTheme="majorBidi" w:hAnsiTheme="majorBidi" w:cstheme="majorBidi"/>
          <w:sz w:val="24"/>
          <w:szCs w:val="24"/>
        </w:rPr>
        <w:t xml:space="preserve">      </w:t>
      </w:r>
      <w:r w:rsidRPr="00A051D6">
        <w:rPr>
          <w:rFonts w:asciiTheme="majorBidi" w:hAnsiTheme="majorBidi" w:cstheme="majorBidi"/>
          <w:sz w:val="24"/>
          <w:szCs w:val="24"/>
        </w:rPr>
        <w:t xml:space="preserve"> x</w:t>
      </w:r>
      <w:r w:rsidR="00D44208">
        <w:rPr>
          <w:rFonts w:asciiTheme="majorBidi" w:hAnsiTheme="majorBidi" w:cstheme="majorBidi"/>
          <w:sz w:val="24"/>
          <w:szCs w:val="24"/>
          <w:vertAlign w:val="subscript"/>
        </w:rPr>
        <w:t>2</w:t>
      </w:r>
      <w:r w:rsidRPr="00A051D6">
        <w:rPr>
          <w:rFonts w:asciiTheme="majorBidi" w:hAnsiTheme="majorBidi" w:cstheme="majorBidi"/>
          <w:sz w:val="24"/>
          <w:szCs w:val="24"/>
        </w:rPr>
        <w:t xml:space="preserve"> </w:t>
      </w:r>
      <w:r w:rsidR="00092D3B" w:rsidRPr="00A051D6">
        <w:rPr>
          <w:rFonts w:asciiTheme="majorBidi" w:hAnsiTheme="majorBidi" w:cstheme="majorBidi"/>
          <w:sz w:val="24"/>
          <w:szCs w:val="24"/>
        </w:rPr>
        <w:t>≥</w:t>
      </w:r>
      <w:r w:rsidRPr="00A051D6">
        <w:rPr>
          <w:rFonts w:asciiTheme="majorBidi" w:hAnsiTheme="majorBidi" w:cstheme="majorBidi"/>
          <w:sz w:val="24"/>
          <w:szCs w:val="24"/>
        </w:rPr>
        <w:t xml:space="preserve"> 0</w:t>
      </w:r>
    </w:p>
    <w:p w14:paraId="1104A552" w14:textId="2CC8DD41" w:rsidR="00057644" w:rsidRPr="00D44208" w:rsidRDefault="00057644" w:rsidP="00057644">
      <w:pPr>
        <w:pStyle w:val="NormalWeb"/>
        <w:shd w:val="clear" w:color="auto" w:fill="FCFCFC"/>
        <w:rPr>
          <w:rFonts w:asciiTheme="majorBidi" w:hAnsiTheme="majorBidi" w:cstheme="majorBidi"/>
          <w:vertAlign w:val="subscript"/>
          <w:rtl/>
        </w:rPr>
      </w:pPr>
      <w:r w:rsidRPr="00A051D6">
        <w:rPr>
          <w:rFonts w:asciiTheme="majorBidi" w:hAnsiTheme="majorBidi" w:cstheme="majorBidi"/>
        </w:rPr>
        <w:t>Income is 1400 + 2x</w:t>
      </w:r>
      <w:r w:rsidR="00D44208">
        <w:rPr>
          <w:rFonts w:asciiTheme="majorBidi" w:hAnsiTheme="majorBidi" w:cstheme="majorBidi"/>
          <w:vertAlign w:val="subscript"/>
        </w:rPr>
        <w:t>1</w:t>
      </w:r>
      <w:r w:rsidRPr="00A051D6">
        <w:rPr>
          <w:rFonts w:asciiTheme="majorBidi" w:hAnsiTheme="majorBidi" w:cstheme="majorBidi"/>
        </w:rPr>
        <w:t xml:space="preserve"> + 3x</w:t>
      </w:r>
      <w:r w:rsidR="00D44208">
        <w:rPr>
          <w:rFonts w:asciiTheme="majorBidi" w:hAnsiTheme="majorBidi" w:cstheme="majorBidi"/>
          <w:vertAlign w:val="subscript"/>
        </w:rPr>
        <w:t>2</w:t>
      </w:r>
    </w:p>
    <w:p w14:paraId="677FD40F" w14:textId="458D41CA" w:rsidR="00913818" w:rsidRPr="00A051D6" w:rsidRDefault="00913818" w:rsidP="00634081">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Because the function is linear, the function at any point in the</w:t>
      </w:r>
      <w:r w:rsidR="00634081">
        <w:rPr>
          <w:rFonts w:asciiTheme="majorBidi" w:hAnsiTheme="majorBidi" w:cstheme="majorBidi"/>
          <w:sz w:val="24"/>
          <w:szCs w:val="24"/>
        </w:rPr>
        <w:t xml:space="preserve"> </w:t>
      </w:r>
      <w:r w:rsidRPr="00A051D6">
        <w:rPr>
          <w:rFonts w:asciiTheme="majorBidi" w:hAnsiTheme="majorBidi" w:cstheme="majorBidi"/>
          <w:sz w:val="24"/>
          <w:szCs w:val="24"/>
        </w:rPr>
        <w:t>allowed region can be expressed in terms of the function value</w:t>
      </w:r>
      <w:r w:rsidR="00634081">
        <w:rPr>
          <w:rFonts w:asciiTheme="majorBidi" w:hAnsiTheme="majorBidi" w:cstheme="majorBidi"/>
          <w:sz w:val="24"/>
          <w:szCs w:val="24"/>
        </w:rPr>
        <w:t xml:space="preserve"> </w:t>
      </w:r>
      <w:r w:rsidRPr="00A051D6">
        <w:rPr>
          <w:rFonts w:asciiTheme="majorBidi" w:hAnsiTheme="majorBidi" w:cstheme="majorBidi"/>
          <w:sz w:val="24"/>
          <w:szCs w:val="24"/>
        </w:rPr>
        <w:t>at the corners.</w:t>
      </w:r>
    </w:p>
    <w:p w14:paraId="156D676D" w14:textId="471C7E6E" w:rsidR="00D44208" w:rsidRPr="00220598" w:rsidRDefault="00913818" w:rsidP="00220598">
      <w:pPr>
        <w:pStyle w:val="NormalWeb"/>
        <w:shd w:val="clear" w:color="auto" w:fill="FCFCFC"/>
        <w:rPr>
          <w:rFonts w:asciiTheme="majorBidi" w:hAnsiTheme="majorBidi" w:cstheme="majorBidi"/>
          <w:b/>
          <w:bCs/>
        </w:rPr>
      </w:pPr>
      <w:r w:rsidRPr="00634081">
        <w:rPr>
          <w:rFonts w:asciiTheme="majorBidi" w:hAnsiTheme="majorBidi" w:cstheme="majorBidi"/>
          <w:b/>
          <w:bCs/>
        </w:rPr>
        <w:t>we only need to look at the corners!</w:t>
      </w:r>
    </w:p>
    <w:p w14:paraId="099BCEFE" w14:textId="21E4AC4C" w:rsidR="00D44208" w:rsidRPr="00A051D6" w:rsidRDefault="00D44208" w:rsidP="00913818">
      <w:pPr>
        <w:pStyle w:val="NormalWeb"/>
        <w:shd w:val="clear" w:color="auto" w:fill="FCFCFC"/>
        <w:rPr>
          <w:rFonts w:asciiTheme="majorBidi" w:hAnsiTheme="majorBidi" w:cstheme="majorBidi"/>
        </w:rPr>
      </w:pPr>
      <w:r>
        <w:rPr>
          <w:rFonts w:asciiTheme="majorBidi" w:hAnsiTheme="majorBidi" w:cstheme="majorBidi"/>
          <w:noProof/>
        </w:rPr>
        <w:drawing>
          <wp:inline distT="0" distB="0" distL="0" distR="0" wp14:anchorId="4C9FED9E" wp14:editId="323CBD81">
            <wp:extent cx="3810000" cy="2987243"/>
            <wp:effectExtent l="0" t="0" r="0" b="381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29616" t="29630" r="31795" b="16581"/>
                    <a:stretch/>
                  </pic:blipFill>
                  <pic:spPr bwMode="auto">
                    <a:xfrm>
                      <a:off x="0" y="0"/>
                      <a:ext cx="3839636" cy="3010480"/>
                    </a:xfrm>
                    <a:prstGeom prst="rect">
                      <a:avLst/>
                    </a:prstGeom>
                    <a:ln>
                      <a:noFill/>
                    </a:ln>
                    <a:extLst>
                      <a:ext uri="{53640926-AAD7-44D8-BBD7-CCE9431645EC}">
                        <a14:shadowObscured xmlns:a14="http://schemas.microsoft.com/office/drawing/2010/main"/>
                      </a:ext>
                    </a:extLst>
                  </pic:spPr>
                </pic:pic>
              </a:graphicData>
            </a:graphic>
          </wp:inline>
        </w:drawing>
      </w:r>
    </w:p>
    <w:p w14:paraId="11C7E31A" w14:textId="7CFA04CA" w:rsidR="00913818" w:rsidRPr="00A051D6" w:rsidRDefault="00092D3B" w:rsidP="00913818">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So o</w:t>
      </w:r>
      <w:r w:rsidR="00913818" w:rsidRPr="00A051D6">
        <w:rPr>
          <w:rFonts w:asciiTheme="majorBidi" w:hAnsiTheme="majorBidi" w:cstheme="majorBidi"/>
          <w:sz w:val="24"/>
          <w:szCs w:val="24"/>
        </w:rPr>
        <w:t xml:space="preserve">ptimum is at point B, </w:t>
      </w:r>
      <w:proofErr w:type="gramStart"/>
      <w:r w:rsidR="00913818" w:rsidRPr="00A051D6">
        <w:rPr>
          <w:rFonts w:asciiTheme="majorBidi" w:hAnsiTheme="majorBidi" w:cstheme="majorBidi"/>
          <w:sz w:val="24"/>
          <w:szCs w:val="24"/>
        </w:rPr>
        <w:t>where</w:t>
      </w:r>
      <w:proofErr w:type="gramEnd"/>
      <w:r w:rsidR="00913818" w:rsidRPr="00A051D6">
        <w:rPr>
          <w:rFonts w:asciiTheme="majorBidi" w:hAnsiTheme="majorBidi" w:cstheme="majorBidi"/>
          <w:sz w:val="24"/>
          <w:szCs w:val="24"/>
        </w:rPr>
        <w:t xml:space="preserve"> red</w:t>
      </w:r>
    </w:p>
    <w:p w14:paraId="3C600B93" w14:textId="77777777" w:rsidR="00913818" w:rsidRPr="00A051D6" w:rsidRDefault="00913818" w:rsidP="00913818">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and blue constraints meet.</w:t>
      </w:r>
    </w:p>
    <w:p w14:paraId="4BA8E9E8" w14:textId="2763E4B0" w:rsidR="00913818" w:rsidRPr="00A051D6" w:rsidRDefault="00913818" w:rsidP="00913818">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2x</w:t>
      </w:r>
      <w:r w:rsidR="00D44208">
        <w:rPr>
          <w:rFonts w:asciiTheme="majorBidi" w:hAnsiTheme="majorBidi" w:cstheme="majorBidi"/>
          <w:sz w:val="24"/>
          <w:szCs w:val="24"/>
          <w:vertAlign w:val="subscript"/>
        </w:rPr>
        <w:t>1</w:t>
      </w:r>
      <w:r w:rsidRPr="00A051D6">
        <w:rPr>
          <w:rFonts w:asciiTheme="majorBidi" w:hAnsiTheme="majorBidi" w:cstheme="majorBidi"/>
          <w:sz w:val="24"/>
          <w:szCs w:val="24"/>
        </w:rPr>
        <w:t xml:space="preserve"> + x</w:t>
      </w:r>
      <w:r w:rsidR="00D44208">
        <w:rPr>
          <w:rFonts w:asciiTheme="majorBidi" w:hAnsiTheme="majorBidi" w:cstheme="majorBidi"/>
          <w:sz w:val="24"/>
          <w:szCs w:val="24"/>
          <w:vertAlign w:val="subscript"/>
        </w:rPr>
        <w:t>2</w:t>
      </w:r>
      <w:r w:rsidRPr="00A051D6">
        <w:rPr>
          <w:rFonts w:asciiTheme="majorBidi" w:hAnsiTheme="majorBidi" w:cstheme="majorBidi"/>
          <w:sz w:val="24"/>
          <w:szCs w:val="24"/>
        </w:rPr>
        <w:t xml:space="preserve"> = 1200</w:t>
      </w:r>
    </w:p>
    <w:p w14:paraId="2A224B84" w14:textId="229E8CB9" w:rsidR="00913818" w:rsidRPr="00A051D6" w:rsidRDefault="00D44208" w:rsidP="00913818">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x</w:t>
      </w:r>
      <w:r>
        <w:rPr>
          <w:rFonts w:asciiTheme="majorBidi" w:hAnsiTheme="majorBidi" w:cstheme="majorBidi"/>
          <w:sz w:val="24"/>
          <w:szCs w:val="24"/>
          <w:vertAlign w:val="subscript"/>
        </w:rPr>
        <w:t>1</w:t>
      </w:r>
      <w:r w:rsidR="00913818" w:rsidRPr="00A051D6">
        <w:rPr>
          <w:rFonts w:asciiTheme="majorBidi" w:hAnsiTheme="majorBidi" w:cstheme="majorBidi"/>
          <w:sz w:val="24"/>
          <w:szCs w:val="24"/>
        </w:rPr>
        <w:t xml:space="preserve"> + 2x</w:t>
      </w:r>
      <w:r>
        <w:rPr>
          <w:rFonts w:asciiTheme="majorBidi" w:hAnsiTheme="majorBidi" w:cstheme="majorBidi"/>
          <w:sz w:val="24"/>
          <w:szCs w:val="24"/>
          <w:vertAlign w:val="subscript"/>
        </w:rPr>
        <w:t>2</w:t>
      </w:r>
      <w:r w:rsidR="00913818" w:rsidRPr="00A051D6">
        <w:rPr>
          <w:rFonts w:asciiTheme="majorBidi" w:hAnsiTheme="majorBidi" w:cstheme="majorBidi"/>
          <w:sz w:val="24"/>
          <w:szCs w:val="24"/>
        </w:rPr>
        <w:t xml:space="preserve"> = 800</w:t>
      </w:r>
    </w:p>
    <w:p w14:paraId="1A3616EE" w14:textId="574DE3AA" w:rsidR="00092D3B" w:rsidRPr="00A051D6" w:rsidRDefault="00913818" w:rsidP="00092D3B">
      <w:pPr>
        <w:autoSpaceDE w:val="0"/>
        <w:autoSpaceDN w:val="0"/>
        <w:adjustRightInd w:val="0"/>
        <w:spacing w:after="0" w:line="240" w:lineRule="auto"/>
        <w:rPr>
          <w:rFonts w:asciiTheme="majorBidi" w:hAnsiTheme="majorBidi" w:cstheme="majorBidi"/>
          <w:sz w:val="24"/>
          <w:szCs w:val="24"/>
        </w:rPr>
      </w:pPr>
      <w:r w:rsidRPr="00A051D6">
        <w:rPr>
          <w:rFonts w:asciiTheme="majorBidi" w:hAnsiTheme="majorBidi" w:cstheme="majorBidi"/>
          <w:sz w:val="24"/>
          <w:szCs w:val="24"/>
        </w:rPr>
        <w:t>Maximum income I is:</w:t>
      </w:r>
    </w:p>
    <w:p w14:paraId="243876F8" w14:textId="06595E78" w:rsidR="00913818" w:rsidRPr="00A051D6" w:rsidRDefault="00092D3B" w:rsidP="00913818">
      <w:pPr>
        <w:autoSpaceDE w:val="0"/>
        <w:autoSpaceDN w:val="0"/>
        <w:adjustRightInd w:val="0"/>
        <w:spacing w:after="0" w:line="240" w:lineRule="auto"/>
        <w:rPr>
          <w:rFonts w:asciiTheme="majorBidi" w:hAnsiTheme="majorBidi" w:cstheme="majorBidi"/>
          <w:sz w:val="24"/>
          <w:szCs w:val="24"/>
        </w:rPr>
      </w:pPr>
      <m:oMathPara>
        <m:oMathParaPr>
          <m:jc m:val="left"/>
        </m:oMathParaPr>
        <m:oMath>
          <m:r>
            <w:rPr>
              <w:rFonts w:ascii="Cambria Math" w:hAnsi="Cambria Math" w:cstheme="majorBidi"/>
              <w:sz w:val="24"/>
              <w:szCs w:val="24"/>
            </w:rPr>
            <m:t>I=1400+2</m:t>
          </m:r>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1600</m:t>
                  </m:r>
                </m:num>
                <m:den>
                  <m:r>
                    <w:rPr>
                      <w:rFonts w:ascii="Cambria Math" w:hAnsi="Cambria Math" w:cstheme="majorBidi"/>
                      <w:sz w:val="24"/>
                      <w:szCs w:val="24"/>
                    </w:rPr>
                    <m:t>3</m:t>
                  </m:r>
                </m:den>
              </m:f>
            </m:e>
          </m:d>
          <m:r>
            <w:rPr>
              <w:rFonts w:ascii="Cambria Math" w:hAnsi="Cambria Math" w:cstheme="majorBidi"/>
              <w:sz w:val="24"/>
              <w:szCs w:val="24"/>
            </w:rPr>
            <m:t>+3(</m:t>
          </m:r>
          <m:f>
            <m:fPr>
              <m:ctrlPr>
                <w:rPr>
                  <w:rFonts w:ascii="Cambria Math" w:hAnsi="Cambria Math" w:cstheme="majorBidi"/>
                  <w:i/>
                  <w:sz w:val="24"/>
                  <w:szCs w:val="24"/>
                </w:rPr>
              </m:ctrlPr>
            </m:fPr>
            <m:num>
              <m:r>
                <w:rPr>
                  <w:rFonts w:ascii="Cambria Math" w:hAnsi="Cambria Math" w:cstheme="majorBidi"/>
                  <w:sz w:val="24"/>
                  <w:szCs w:val="24"/>
                </w:rPr>
                <m:t>400</m:t>
              </m:r>
            </m:num>
            <m:den>
              <m:r>
                <w:rPr>
                  <w:rFonts w:ascii="Cambria Math" w:hAnsi="Cambria Math" w:cstheme="majorBidi"/>
                  <w:sz w:val="24"/>
                  <w:szCs w:val="24"/>
                </w:rPr>
                <m:t>3</m:t>
              </m:r>
            </m:den>
          </m:f>
          <m:r>
            <w:rPr>
              <w:rFonts w:ascii="Cambria Math" w:hAnsi="Cambria Math" w:cstheme="majorBidi"/>
              <w:sz w:val="24"/>
              <w:szCs w:val="24"/>
            </w:rPr>
            <m:t>)</m:t>
          </m:r>
        </m:oMath>
      </m:oMathPara>
    </w:p>
    <w:p w14:paraId="503673AE" w14:textId="2B2B1CA0" w:rsidR="00913818" w:rsidRDefault="00913818" w:rsidP="00913818">
      <w:pPr>
        <w:pStyle w:val="NormalWeb"/>
        <w:shd w:val="clear" w:color="auto" w:fill="FCFCFC"/>
        <w:rPr>
          <w:rFonts w:asciiTheme="majorBidi" w:hAnsiTheme="majorBidi" w:cstheme="majorBidi"/>
        </w:rPr>
      </w:pPr>
      <w:proofErr w:type="gramStart"/>
      <w:r w:rsidRPr="00A051D6">
        <w:rPr>
          <w:rFonts w:asciiTheme="majorBidi" w:hAnsiTheme="majorBidi" w:cstheme="majorBidi"/>
        </w:rPr>
        <w:t>i.e.</w:t>
      </w:r>
      <w:proofErr w:type="gramEnd"/>
      <w:r w:rsidRPr="00A051D6">
        <w:rPr>
          <w:rFonts w:asciiTheme="majorBidi" w:hAnsiTheme="majorBidi" w:cstheme="majorBidi"/>
        </w:rPr>
        <w:t xml:space="preserve"> I </w:t>
      </w:r>
      <w:del w:id="43" w:author="Sharif Ash" w:date="2021-12-08T12:40:00Z">
        <w:r w:rsidR="00D44208" w:rsidDel="00C5761D">
          <w:rPr>
            <w:rFonts w:asciiTheme="majorBidi" w:hAnsiTheme="majorBidi" w:cstheme="majorBidi"/>
          </w:rPr>
          <w:delText xml:space="preserve"> </w:delText>
        </w:r>
      </w:del>
      <w:r w:rsidRPr="00A051D6">
        <w:rPr>
          <w:rFonts w:asciiTheme="majorBidi" w:hAnsiTheme="majorBidi" w:cstheme="majorBidi"/>
        </w:rPr>
        <w:t>=</w:t>
      </w:r>
      <w:r w:rsidR="00D44208">
        <w:rPr>
          <w:rFonts w:asciiTheme="majorBidi" w:hAnsiTheme="majorBidi" w:cstheme="majorBidi"/>
        </w:rPr>
        <w:t xml:space="preserve"> </w:t>
      </w:r>
      <w:r w:rsidRPr="00A051D6">
        <w:rPr>
          <w:rFonts w:asciiTheme="majorBidi" w:hAnsiTheme="majorBidi" w:cstheme="majorBidi"/>
        </w:rPr>
        <w:t>£2866.66.</w:t>
      </w:r>
    </w:p>
    <w:p w14:paraId="2FF5F7B9" w14:textId="7E2780F4" w:rsidR="00220598" w:rsidRPr="00B13AC3" w:rsidRDefault="00220598" w:rsidP="00913818">
      <w:pPr>
        <w:pStyle w:val="NormalWeb"/>
        <w:shd w:val="clear" w:color="auto" w:fill="FCFCFC"/>
        <w:rPr>
          <w:rFonts w:asciiTheme="majorBidi" w:hAnsiTheme="majorBidi" w:cstheme="majorBidi"/>
          <w:b/>
          <w:bCs/>
        </w:rPr>
      </w:pPr>
      <w:r w:rsidRPr="00B13AC3">
        <w:rPr>
          <w:rFonts w:asciiTheme="majorBidi" w:hAnsiTheme="majorBidi" w:cstheme="majorBidi"/>
          <w:b/>
          <w:bCs/>
        </w:rPr>
        <w:t>References:</w:t>
      </w:r>
    </w:p>
    <w:p w14:paraId="4C8B0CB9" w14:textId="2FC1D701" w:rsidR="00220598" w:rsidRDefault="00C5761D" w:rsidP="00B13AC3">
      <w:pPr>
        <w:pStyle w:val="NormalWeb"/>
        <w:numPr>
          <w:ilvl w:val="0"/>
          <w:numId w:val="2"/>
        </w:numPr>
        <w:shd w:val="clear" w:color="auto" w:fill="FCFCFC"/>
        <w:rPr>
          <w:rFonts w:asciiTheme="majorBidi" w:hAnsiTheme="majorBidi" w:cstheme="majorBidi"/>
          <w:color w:val="333333"/>
          <w:lang w:bidi="fa-IR"/>
        </w:rPr>
      </w:pPr>
      <w:hyperlink r:id="rId9" w:history="1">
        <w:r w:rsidR="00B13AC3" w:rsidRPr="00EC1A82">
          <w:rPr>
            <w:rStyle w:val="Hyperlink"/>
            <w:rFonts w:asciiTheme="majorBidi" w:hAnsiTheme="majorBidi" w:cstheme="majorBidi"/>
            <w:lang w:bidi="fa-IR"/>
          </w:rPr>
          <w:t>https://www.forbes.com/</w:t>
        </w:r>
      </w:hyperlink>
    </w:p>
    <w:p w14:paraId="370F4F80" w14:textId="4DB66589" w:rsidR="00B13AC3" w:rsidRDefault="00C5761D" w:rsidP="00B13AC3">
      <w:pPr>
        <w:pStyle w:val="NormalWeb"/>
        <w:numPr>
          <w:ilvl w:val="0"/>
          <w:numId w:val="2"/>
        </w:numPr>
        <w:shd w:val="clear" w:color="auto" w:fill="FCFCFC"/>
        <w:rPr>
          <w:rFonts w:asciiTheme="majorBidi" w:hAnsiTheme="majorBidi" w:cstheme="majorBidi"/>
          <w:color w:val="333333"/>
          <w:lang w:bidi="fa-IR"/>
        </w:rPr>
      </w:pPr>
      <w:hyperlink r:id="rId10" w:history="1">
        <w:r w:rsidR="00B13AC3" w:rsidRPr="00EC1A82">
          <w:rPr>
            <w:rStyle w:val="Hyperlink"/>
            <w:rFonts w:asciiTheme="majorBidi" w:hAnsiTheme="majorBidi" w:cstheme="majorBidi"/>
            <w:lang w:bidi="fa-IR"/>
          </w:rPr>
          <w:t>https://www.vedantu.com/</w:t>
        </w:r>
      </w:hyperlink>
    </w:p>
    <w:p w14:paraId="058A6CBC" w14:textId="18B9306D" w:rsidR="00B13AC3" w:rsidRPr="00B13AC3" w:rsidRDefault="00C5761D" w:rsidP="00B13AC3">
      <w:pPr>
        <w:pStyle w:val="NormalWeb"/>
        <w:numPr>
          <w:ilvl w:val="0"/>
          <w:numId w:val="2"/>
        </w:numPr>
        <w:shd w:val="clear" w:color="auto" w:fill="FCFCFC"/>
        <w:rPr>
          <w:rFonts w:asciiTheme="majorBidi" w:hAnsiTheme="majorBidi" w:cstheme="majorBidi"/>
          <w:color w:val="333333"/>
          <w:rtl/>
          <w:lang w:bidi="fa-IR"/>
        </w:rPr>
      </w:pPr>
      <w:hyperlink r:id="rId11" w:history="1">
        <w:r w:rsidR="00B13AC3" w:rsidRPr="00EC1A82">
          <w:rPr>
            <w:rStyle w:val="Hyperlink"/>
            <w:rFonts w:asciiTheme="majorBidi" w:hAnsiTheme="majorBidi" w:cstheme="majorBidi"/>
            <w:lang w:bidi="fa-IR"/>
          </w:rPr>
          <w:t>https://www-users.york.ac.uk/</w:t>
        </w:r>
      </w:hyperlink>
    </w:p>
    <w:sectPr w:rsidR="00B13AC3" w:rsidRPr="00B13AC3" w:rsidSect="0081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1DBD"/>
    <w:multiLevelType w:val="hybridMultilevel"/>
    <w:tmpl w:val="0ACA64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F2F1D1F"/>
    <w:multiLevelType w:val="hybridMultilevel"/>
    <w:tmpl w:val="C4C08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if Ash">
    <w15:presenceInfo w15:providerId="Windows Live" w15:userId="0ce968532b27f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CE"/>
    <w:rsid w:val="00010ACC"/>
    <w:rsid w:val="0005102C"/>
    <w:rsid w:val="00057644"/>
    <w:rsid w:val="00092D3B"/>
    <w:rsid w:val="00096857"/>
    <w:rsid w:val="001E624B"/>
    <w:rsid w:val="00220598"/>
    <w:rsid w:val="00355C1C"/>
    <w:rsid w:val="004962CE"/>
    <w:rsid w:val="004C20C6"/>
    <w:rsid w:val="00587EED"/>
    <w:rsid w:val="00593430"/>
    <w:rsid w:val="00634081"/>
    <w:rsid w:val="0081498F"/>
    <w:rsid w:val="00822145"/>
    <w:rsid w:val="008D34C5"/>
    <w:rsid w:val="00904F6F"/>
    <w:rsid w:val="00913818"/>
    <w:rsid w:val="009365F1"/>
    <w:rsid w:val="00A051D6"/>
    <w:rsid w:val="00A20F30"/>
    <w:rsid w:val="00AC064B"/>
    <w:rsid w:val="00AF6C85"/>
    <w:rsid w:val="00B13AC3"/>
    <w:rsid w:val="00B803BC"/>
    <w:rsid w:val="00BA0352"/>
    <w:rsid w:val="00C5761D"/>
    <w:rsid w:val="00D44208"/>
    <w:rsid w:val="00DF5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1554"/>
  <w15:chartTrackingRefBased/>
  <w15:docId w15:val="{5642FE09-A254-4CF9-AAB8-FBA87107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45"/>
  </w:style>
  <w:style w:type="paragraph" w:styleId="Heading1">
    <w:name w:val="heading 1"/>
    <w:basedOn w:val="Normal"/>
    <w:next w:val="Normal"/>
    <w:link w:val="Heading1Char"/>
    <w:uiPriority w:val="9"/>
    <w:qFormat/>
    <w:rsid w:val="008221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221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1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1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221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221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221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221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221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4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22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14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14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2214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2214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2214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2214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2214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22145"/>
    <w:pPr>
      <w:spacing w:line="240" w:lineRule="auto"/>
    </w:pPr>
    <w:rPr>
      <w:b/>
      <w:bCs/>
      <w:smallCaps/>
      <w:color w:val="44546A" w:themeColor="text2"/>
    </w:rPr>
  </w:style>
  <w:style w:type="paragraph" w:styleId="Title">
    <w:name w:val="Title"/>
    <w:basedOn w:val="Normal"/>
    <w:next w:val="Normal"/>
    <w:link w:val="TitleChar"/>
    <w:uiPriority w:val="10"/>
    <w:qFormat/>
    <w:rsid w:val="008221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2214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221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2214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22145"/>
    <w:rPr>
      <w:b/>
      <w:bCs/>
    </w:rPr>
  </w:style>
  <w:style w:type="character" w:styleId="Emphasis">
    <w:name w:val="Emphasis"/>
    <w:basedOn w:val="DefaultParagraphFont"/>
    <w:uiPriority w:val="20"/>
    <w:qFormat/>
    <w:rsid w:val="00822145"/>
    <w:rPr>
      <w:i/>
      <w:iCs/>
    </w:rPr>
  </w:style>
  <w:style w:type="paragraph" w:styleId="NoSpacing">
    <w:name w:val="No Spacing"/>
    <w:uiPriority w:val="1"/>
    <w:qFormat/>
    <w:rsid w:val="00822145"/>
    <w:pPr>
      <w:spacing w:after="0" w:line="240" w:lineRule="auto"/>
    </w:pPr>
  </w:style>
  <w:style w:type="paragraph" w:styleId="Quote">
    <w:name w:val="Quote"/>
    <w:basedOn w:val="Normal"/>
    <w:next w:val="Normal"/>
    <w:link w:val="QuoteChar"/>
    <w:uiPriority w:val="29"/>
    <w:qFormat/>
    <w:rsid w:val="008221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22145"/>
    <w:rPr>
      <w:color w:val="44546A" w:themeColor="text2"/>
      <w:sz w:val="24"/>
      <w:szCs w:val="24"/>
    </w:rPr>
  </w:style>
  <w:style w:type="paragraph" w:styleId="IntenseQuote">
    <w:name w:val="Intense Quote"/>
    <w:basedOn w:val="Normal"/>
    <w:next w:val="Normal"/>
    <w:link w:val="IntenseQuoteChar"/>
    <w:uiPriority w:val="30"/>
    <w:qFormat/>
    <w:rsid w:val="008221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221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22145"/>
    <w:rPr>
      <w:i/>
      <w:iCs/>
      <w:color w:val="595959" w:themeColor="text1" w:themeTint="A6"/>
    </w:rPr>
  </w:style>
  <w:style w:type="character" w:styleId="IntenseEmphasis">
    <w:name w:val="Intense Emphasis"/>
    <w:basedOn w:val="DefaultParagraphFont"/>
    <w:uiPriority w:val="21"/>
    <w:qFormat/>
    <w:rsid w:val="00822145"/>
    <w:rPr>
      <w:b/>
      <w:bCs/>
      <w:i/>
      <w:iCs/>
    </w:rPr>
  </w:style>
  <w:style w:type="character" w:styleId="SubtleReference">
    <w:name w:val="Subtle Reference"/>
    <w:basedOn w:val="DefaultParagraphFont"/>
    <w:uiPriority w:val="31"/>
    <w:qFormat/>
    <w:rsid w:val="008221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22145"/>
    <w:rPr>
      <w:b/>
      <w:bCs/>
      <w:smallCaps/>
      <w:color w:val="44546A" w:themeColor="text2"/>
      <w:u w:val="single"/>
    </w:rPr>
  </w:style>
  <w:style w:type="character" w:styleId="BookTitle">
    <w:name w:val="Book Title"/>
    <w:basedOn w:val="DefaultParagraphFont"/>
    <w:uiPriority w:val="33"/>
    <w:qFormat/>
    <w:rsid w:val="00822145"/>
    <w:rPr>
      <w:b/>
      <w:bCs/>
      <w:smallCaps/>
      <w:spacing w:val="10"/>
    </w:rPr>
  </w:style>
  <w:style w:type="paragraph" w:styleId="TOCHeading">
    <w:name w:val="TOC Heading"/>
    <w:basedOn w:val="Heading1"/>
    <w:next w:val="Normal"/>
    <w:uiPriority w:val="39"/>
    <w:semiHidden/>
    <w:unhideWhenUsed/>
    <w:qFormat/>
    <w:rsid w:val="00822145"/>
    <w:pPr>
      <w:outlineLvl w:val="9"/>
    </w:pPr>
  </w:style>
  <w:style w:type="paragraph" w:styleId="NormalWeb">
    <w:name w:val="Normal (Web)"/>
    <w:basedOn w:val="Normal"/>
    <w:uiPriority w:val="99"/>
    <w:unhideWhenUsed/>
    <w:rsid w:val="004962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962CE"/>
    <w:rPr>
      <w:color w:val="0000FF"/>
      <w:u w:val="single"/>
    </w:rPr>
  </w:style>
  <w:style w:type="character" w:styleId="PlaceholderText">
    <w:name w:val="Placeholder Text"/>
    <w:basedOn w:val="DefaultParagraphFont"/>
    <w:uiPriority w:val="99"/>
    <w:semiHidden/>
    <w:rsid w:val="00092D3B"/>
    <w:rPr>
      <w:color w:val="808080"/>
    </w:rPr>
  </w:style>
  <w:style w:type="character" w:styleId="UnresolvedMention">
    <w:name w:val="Unresolved Mention"/>
    <w:basedOn w:val="DefaultParagraphFont"/>
    <w:uiPriority w:val="99"/>
    <w:semiHidden/>
    <w:unhideWhenUsed/>
    <w:rsid w:val="00B13AC3"/>
    <w:rPr>
      <w:color w:val="605E5C"/>
      <w:shd w:val="clear" w:color="auto" w:fill="E1DFDD"/>
    </w:rPr>
  </w:style>
  <w:style w:type="character" w:styleId="FollowedHyperlink">
    <w:name w:val="FollowedHyperlink"/>
    <w:basedOn w:val="DefaultParagraphFont"/>
    <w:uiPriority w:val="99"/>
    <w:semiHidden/>
    <w:unhideWhenUsed/>
    <w:rsid w:val="00B13AC3"/>
    <w:rPr>
      <w:color w:val="954F72" w:themeColor="followedHyperlink"/>
      <w:u w:val="single"/>
    </w:rPr>
  </w:style>
  <w:style w:type="paragraph" w:styleId="Revision">
    <w:name w:val="Revision"/>
    <w:hidden/>
    <w:uiPriority w:val="99"/>
    <w:semiHidden/>
    <w:rsid w:val="00355C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877">
      <w:bodyDiv w:val="1"/>
      <w:marLeft w:val="0"/>
      <w:marRight w:val="0"/>
      <w:marTop w:val="0"/>
      <w:marBottom w:val="0"/>
      <w:divBdr>
        <w:top w:val="none" w:sz="0" w:space="0" w:color="auto"/>
        <w:left w:val="none" w:sz="0" w:space="0" w:color="auto"/>
        <w:bottom w:val="none" w:sz="0" w:space="0" w:color="auto"/>
        <w:right w:val="none" w:sz="0" w:space="0" w:color="auto"/>
      </w:divBdr>
    </w:div>
    <w:div w:id="19762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users.york.ac.uk/" TargetMode="External"/><Relationship Id="rId5" Type="http://schemas.openxmlformats.org/officeDocument/2006/relationships/image" Target="media/image1.png"/><Relationship Id="rId10" Type="http://schemas.openxmlformats.org/officeDocument/2006/relationships/hyperlink" Target="https://www.vedantu.com/" TargetMode="External"/><Relationship Id="rId4" Type="http://schemas.openxmlformats.org/officeDocument/2006/relationships/webSettings" Target="webSettings.xml"/><Relationship Id="rId9" Type="http://schemas.openxmlformats.org/officeDocument/2006/relationships/hyperlink" Target="https://www.forb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MohammadJavad Bahmani</dc:creator>
  <cp:keywords/>
  <dc:description/>
  <cp:lastModifiedBy>Sharif Ash</cp:lastModifiedBy>
  <cp:revision>2</cp:revision>
  <dcterms:created xsi:type="dcterms:W3CDTF">2021-12-08T09:10:00Z</dcterms:created>
  <dcterms:modified xsi:type="dcterms:W3CDTF">2021-12-08T09:10:00Z</dcterms:modified>
</cp:coreProperties>
</file>